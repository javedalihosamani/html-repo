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before="75" w:line="240" w:lineRule="auto"/>
        <w:jc w:val="both"/>
        <w:rPr>
          <w:rFonts w:ascii="Helvetica Neue" w:cs="Helvetica Neue" w:eastAsia="Helvetica Neue" w:hAnsi="Helvetica Neue"/>
          <w:b w:val="1"/>
          <w:color w:val="610b38"/>
          <w:sz w:val="40"/>
          <w:szCs w:val="40"/>
        </w:rPr>
      </w:pPr>
      <w:r w:rsidDel="00000000" w:rsidR="00000000" w:rsidRPr="00000000">
        <w:rPr>
          <w:rFonts w:ascii="Helvetica Neue" w:cs="Helvetica Neue" w:eastAsia="Helvetica Neue" w:hAnsi="Helvetica Neue"/>
          <w:b w:val="1"/>
          <w:color w:val="610b38"/>
          <w:sz w:val="40"/>
          <w:szCs w:val="40"/>
          <w:rtl w:val="0"/>
        </w:rPr>
        <w:t xml:space="preserve">HTML Tutorial</w:t>
      </w:r>
      <w:r w:rsidDel="00000000" w:rsidR="00000000" w:rsidRPr="00000000">
        <w:rPr>
          <w:rFonts w:ascii="Times New Roman" w:cs="Times New Roman" w:eastAsia="Times New Roman" w:hAnsi="Times New Roman"/>
          <w:sz w:val="20"/>
          <w:szCs w:val="20"/>
        </w:rPr>
        <w:drawing>
          <wp:inline distB="0" distT="0" distL="0" distR="0">
            <wp:extent cx="5731200" cy="2247900"/>
            <wp:effectExtent b="0" l="0" r="0" t="0"/>
            <wp:docPr descr="HTML tutorial" id="941" name="image18.png"/>
            <a:graphic>
              <a:graphicData uri="http://schemas.openxmlformats.org/drawingml/2006/picture">
                <pic:pic>
                  <pic:nvPicPr>
                    <pic:cNvPr descr="HTML tutorial" id="0" name="image18.png"/>
                    <pic:cNvPicPr preferRelativeResize="0"/>
                  </pic:nvPicPr>
                  <pic:blipFill>
                    <a:blip r:embed="rId19"/>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HTML tutorial</w:t>
      </w:r>
      <w:r w:rsidDel="00000000" w:rsidR="00000000" w:rsidRPr="00000000">
        <w:rPr>
          <w:rFonts w:ascii="Verdana" w:cs="Verdana" w:eastAsia="Verdana" w:hAnsi="Verdana"/>
          <w:color w:val="000000"/>
          <w:sz w:val="20"/>
          <w:szCs w:val="20"/>
          <w:rtl w:val="0"/>
        </w:rPr>
        <w:t xml:space="preserve"> or HTML 5 tutorial provides basic and advanced concepts of html. Our HTML tutorial is developed for beginners and professionals.</w:t>
      </w:r>
    </w:p>
    <w:p w:rsidR="00000000" w:rsidDel="00000000" w:rsidP="00000000" w:rsidRDefault="00000000" w:rsidRPr="00000000" w14:paraId="0000000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major points of HTML are given below:</w:t>
      </w:r>
    </w:p>
    <w:p w:rsidR="00000000" w:rsidDel="00000000" w:rsidP="00000000" w:rsidRDefault="00000000" w:rsidRPr="00000000" w14:paraId="00000006">
      <w:pPr>
        <w:numPr>
          <w:ilvl w:val="0"/>
          <w:numId w:val="1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stands for Hyper Text Markup Language.</w:t>
      </w:r>
    </w:p>
    <w:p w:rsidR="00000000" w:rsidDel="00000000" w:rsidP="00000000" w:rsidRDefault="00000000" w:rsidRPr="00000000" w14:paraId="00000007">
      <w:pPr>
        <w:numPr>
          <w:ilvl w:val="0"/>
          <w:numId w:val="1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is used to create web pages.</w:t>
      </w:r>
    </w:p>
    <w:p w:rsidR="00000000" w:rsidDel="00000000" w:rsidP="00000000" w:rsidRDefault="00000000" w:rsidRPr="00000000" w14:paraId="00000008">
      <w:pPr>
        <w:numPr>
          <w:ilvl w:val="0"/>
          <w:numId w:val="1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is widely used language on the web.</w:t>
      </w:r>
    </w:p>
    <w:p w:rsidR="00000000" w:rsidDel="00000000" w:rsidP="00000000" w:rsidRDefault="00000000" w:rsidRPr="00000000" w14:paraId="00000009">
      <w:pPr>
        <w:numPr>
          <w:ilvl w:val="0"/>
          <w:numId w:val="1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We can create static website by HTML only.</w:t>
      </w:r>
    </w:p>
    <w:p w:rsidR="00000000" w:rsidDel="00000000" w:rsidP="00000000" w:rsidRDefault="00000000" w:rsidRPr="00000000" w14:paraId="0000000A">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Example with HTML Editor</w:t>
      </w:r>
    </w:p>
    <w:p w:rsidR="00000000" w:rsidDel="00000000" w:rsidP="00000000" w:rsidRDefault="00000000" w:rsidRPr="00000000" w14:paraId="0000000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tutorial, you will get a lot of HTML examples, at least one example for each topic. You can also edit and run these examples, with our online HTML editor.</w:t>
      </w:r>
    </w:p>
    <w:p w:rsidR="00000000" w:rsidDel="00000000" w:rsidP="00000000" w:rsidRDefault="00000000" w:rsidRPr="00000000" w14:paraId="0000000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0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0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0F">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&lt;h1&gt;</w:t>
      </w:r>
      <w:r w:rsidDel="00000000" w:rsidR="00000000" w:rsidRPr="00000000">
        <w:rPr>
          <w:rFonts w:ascii="Verdana" w:cs="Verdana" w:eastAsia="Verdana" w:hAnsi="Verdana"/>
          <w:color w:val="000000"/>
          <w:sz w:val="20"/>
          <w:szCs w:val="20"/>
          <w:rtl w:val="0"/>
        </w:rPr>
        <w:t xml:space="preserve">Write Your First Heading</w:t>
      </w:r>
      <w:r w:rsidDel="00000000" w:rsidR="00000000" w:rsidRPr="00000000">
        <w:rPr>
          <w:rFonts w:ascii="Verdana" w:cs="Verdana" w:eastAsia="Verdana" w:hAnsi="Verdana"/>
          <w:b w:val="1"/>
          <w:color w:val="006699"/>
          <w:sz w:val="20"/>
          <w:szCs w:val="20"/>
          <w:rtl w:val="0"/>
        </w:rPr>
        <w:t xml:space="preserve">&lt;/h1&gt;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0">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Write Your First Paragraph.</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hyperlink r:id="rId20">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14">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5 Tags</w:t>
      </w:r>
    </w:p>
    <w:p w:rsidR="00000000" w:rsidDel="00000000" w:rsidP="00000000" w:rsidRDefault="00000000" w:rsidRPr="00000000" w14:paraId="0000001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tutorial, we will learn HTML 5 tags such as audio tag, video tag, canvas tag, HTML svg, HTML geolocation, HTML drag and drop etc.</w:t>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All HTML Tags</w:t>
      </w:r>
    </w:p>
    <w:p w:rsidR="00000000" w:rsidDel="00000000" w:rsidP="00000000" w:rsidRDefault="00000000" w:rsidRPr="00000000" w14:paraId="0000001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At last, we will learn all HTML tags one by one for example, marquee tag, textarea tag, br tag, hr tag, pre tag, h tag, code tag, input tag, title tag, meta tag, script tag, style tag etc.</w:t>
      </w:r>
    </w:p>
    <w:p w:rsidR="00000000" w:rsidDel="00000000" w:rsidP="00000000" w:rsidRDefault="00000000" w:rsidRPr="00000000" w14:paraId="00000019">
      <w:pPr>
        <w:shd w:fill="ffffff" w:val="clear"/>
        <w:spacing w:after="0" w:before="280"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What is HTML</w:t>
      </w:r>
    </w:p>
    <w:p w:rsidR="00000000" w:rsidDel="00000000" w:rsidP="00000000" w:rsidRDefault="00000000" w:rsidRPr="00000000" w14:paraId="0000001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is an acronym which stands for Hyper Text Markup Language. Let's see what is Hyper Text and what is Markup Language?</w:t>
      </w:r>
    </w:p>
    <w:p w:rsidR="00000000" w:rsidDel="00000000" w:rsidP="00000000" w:rsidRDefault="00000000" w:rsidRPr="00000000" w14:paraId="0000001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Hyper Text:</w:t>
      </w:r>
      <w:r w:rsidDel="00000000" w:rsidR="00000000" w:rsidRPr="00000000">
        <w:rPr>
          <w:rFonts w:ascii="Verdana" w:cs="Verdana" w:eastAsia="Verdana" w:hAnsi="Verdana"/>
          <w:color w:val="000000"/>
          <w:sz w:val="20"/>
          <w:szCs w:val="20"/>
          <w:rtl w:val="0"/>
        </w:rPr>
        <w:t xml:space="preserve"> Hyper Text simply means "Text within Text". A text has a link within it, is a hypertext. Every time when you click on a word which brings you to a new webpage, you have clicked on a hypertext.</w:t>
      </w:r>
    </w:p>
    <w:p w:rsidR="00000000" w:rsidDel="00000000" w:rsidP="00000000" w:rsidRDefault="00000000" w:rsidRPr="00000000" w14:paraId="0000001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Markup language:</w:t>
      </w:r>
      <w:r w:rsidDel="00000000" w:rsidR="00000000" w:rsidRPr="00000000">
        <w:rPr>
          <w:rFonts w:ascii="Verdana" w:cs="Verdana" w:eastAsia="Verdana" w:hAnsi="Verdana"/>
          <w:color w:val="000000"/>
          <w:sz w:val="20"/>
          <w:szCs w:val="20"/>
          <w:rtl w:val="0"/>
        </w:rPr>
        <w:t xml:space="preserve"> A markup language is a programming language that is used make text more interactive and dynamic. It can turn a text into images, tables, links etc.</w:t>
      </w:r>
    </w:p>
    <w:p w:rsidR="00000000" w:rsidDel="00000000" w:rsidP="00000000" w:rsidRDefault="00000000" w:rsidRPr="00000000" w14:paraId="0000001D">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HTML document is made of many HTML tags and each HTML tag contains different content.</w:t>
      </w:r>
    </w:p>
    <w:p w:rsidR="00000000" w:rsidDel="00000000" w:rsidP="00000000" w:rsidRDefault="00000000" w:rsidRPr="00000000" w14:paraId="0000001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a simple example of HTML.</w:t>
      </w:r>
    </w:p>
    <w:p w:rsidR="00000000" w:rsidDel="00000000" w:rsidP="00000000" w:rsidRDefault="00000000" w:rsidRPr="00000000" w14:paraId="0000001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2">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&lt;h1&gt;</w:t>
      </w:r>
      <w:r w:rsidDel="00000000" w:rsidR="00000000" w:rsidRPr="00000000">
        <w:rPr>
          <w:rFonts w:ascii="Verdana" w:cs="Verdana" w:eastAsia="Verdana" w:hAnsi="Verdana"/>
          <w:color w:val="000000"/>
          <w:sz w:val="20"/>
          <w:szCs w:val="20"/>
          <w:rtl w:val="0"/>
        </w:rPr>
        <w:t xml:space="preserve">Write Your First Heading</w:t>
      </w:r>
      <w:r w:rsidDel="00000000" w:rsidR="00000000" w:rsidRPr="00000000">
        <w:rPr>
          <w:rFonts w:ascii="Verdana" w:cs="Verdana" w:eastAsia="Verdana" w:hAnsi="Verdana"/>
          <w:b w:val="1"/>
          <w:color w:val="006699"/>
          <w:sz w:val="20"/>
          <w:szCs w:val="20"/>
          <w:rtl w:val="0"/>
        </w:rPr>
        <w:t xml:space="preserve">&lt;/h1&gt;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3">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Write Your First Paragraph.</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hyperlink r:id="rId21">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27">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Description of HTML Example</w:t>
      </w:r>
    </w:p>
    <w:p w:rsidR="00000000" w:rsidDel="00000000" w:rsidP="00000000" w:rsidRDefault="00000000" w:rsidRPr="00000000" w14:paraId="0000002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DOCTYPE:</w:t>
      </w:r>
      <w:r w:rsidDel="00000000" w:rsidR="00000000" w:rsidRPr="00000000">
        <w:rPr>
          <w:rFonts w:ascii="Verdana" w:cs="Verdana" w:eastAsia="Verdana" w:hAnsi="Verdana"/>
          <w:color w:val="000000"/>
          <w:sz w:val="20"/>
          <w:szCs w:val="20"/>
          <w:rtl w:val="0"/>
        </w:rPr>
        <w:t xml:space="preserve"> It defines the document type.</w:t>
      </w:r>
    </w:p>
    <w:p w:rsidR="00000000" w:rsidDel="00000000" w:rsidP="00000000" w:rsidRDefault="00000000" w:rsidRPr="00000000" w14:paraId="0000002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html</w:t>
      </w:r>
      <w:r w:rsidDel="00000000" w:rsidR="00000000" w:rsidRPr="00000000">
        <w:rPr>
          <w:rFonts w:ascii="Verdana" w:cs="Verdana" w:eastAsia="Verdana" w:hAnsi="Verdana"/>
          <w:color w:val="000000"/>
          <w:sz w:val="20"/>
          <w:szCs w:val="20"/>
          <w:rtl w:val="0"/>
        </w:rPr>
        <w:t xml:space="preserve"> : Text between html tag describes the web document.</w:t>
      </w:r>
    </w:p>
    <w:p w:rsidR="00000000" w:rsidDel="00000000" w:rsidP="00000000" w:rsidRDefault="00000000" w:rsidRPr="00000000" w14:paraId="0000002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body</w:t>
      </w:r>
      <w:r w:rsidDel="00000000" w:rsidR="00000000" w:rsidRPr="00000000">
        <w:rPr>
          <w:rFonts w:ascii="Verdana" w:cs="Verdana" w:eastAsia="Verdana" w:hAnsi="Verdana"/>
          <w:color w:val="000000"/>
          <w:sz w:val="20"/>
          <w:szCs w:val="20"/>
          <w:rtl w:val="0"/>
        </w:rPr>
        <w:t xml:space="preserve"> : Text between body tag describes the body content of the page that is visible to the end user.</w:t>
      </w:r>
    </w:p>
    <w:p w:rsidR="00000000" w:rsidDel="00000000" w:rsidP="00000000" w:rsidRDefault="00000000" w:rsidRPr="00000000" w14:paraId="0000002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h1</w:t>
      </w:r>
      <w:r w:rsidDel="00000000" w:rsidR="00000000" w:rsidRPr="00000000">
        <w:rPr>
          <w:rFonts w:ascii="Verdana" w:cs="Verdana" w:eastAsia="Verdana" w:hAnsi="Verdana"/>
          <w:color w:val="000000"/>
          <w:sz w:val="20"/>
          <w:szCs w:val="20"/>
          <w:rtl w:val="0"/>
        </w:rPr>
        <w:t xml:space="preserve"> : Text between h1 tag describes the heading of the webpage.</w:t>
      </w:r>
    </w:p>
    <w:p w:rsidR="00000000" w:rsidDel="00000000" w:rsidP="00000000" w:rsidRDefault="00000000" w:rsidRPr="00000000" w14:paraId="0000002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p</w:t>
      </w:r>
      <w:r w:rsidDel="00000000" w:rsidR="00000000" w:rsidRPr="00000000">
        <w:rPr>
          <w:rFonts w:ascii="Verdana" w:cs="Verdana" w:eastAsia="Verdana" w:hAnsi="Verdana"/>
          <w:color w:val="000000"/>
          <w:sz w:val="20"/>
          <w:szCs w:val="20"/>
          <w:rtl w:val="0"/>
        </w:rPr>
        <w:t xml:space="preserve"> : Text between p tag describes the paragraph of the webpage.</w:t>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Brief History of HTML</w:t>
      </w:r>
    </w:p>
    <w:p w:rsidR="00000000" w:rsidDel="00000000" w:rsidP="00000000" w:rsidRDefault="00000000" w:rsidRPr="00000000" w14:paraId="0000002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late 1980's , A physicist, Tim Berners-Lee who was a contractor at CERN, proposed a system for CERN researchers. In 1989, he wrote a memo proposing an internet based hypertext system.</w:t>
      </w:r>
    </w:p>
    <w:p w:rsidR="00000000" w:rsidDel="00000000" w:rsidP="00000000" w:rsidRDefault="00000000" w:rsidRPr="00000000" w14:paraId="0000003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Tim Berners-Lee</w:t>
      </w:r>
      <w:r w:rsidDel="00000000" w:rsidR="00000000" w:rsidRPr="00000000">
        <w:rPr>
          <w:rFonts w:ascii="Verdana" w:cs="Verdana" w:eastAsia="Verdana" w:hAnsi="Verdana"/>
          <w:color w:val="000000"/>
          <w:sz w:val="20"/>
          <w:szCs w:val="20"/>
          <w:rtl w:val="0"/>
        </w:rPr>
        <w:t xml:space="preserve"> is known as </w:t>
      </w:r>
      <w:r w:rsidDel="00000000" w:rsidR="00000000" w:rsidRPr="00000000">
        <w:rPr>
          <w:rFonts w:ascii="Verdana" w:cs="Verdana" w:eastAsia="Verdana" w:hAnsi="Verdana"/>
          <w:i w:val="1"/>
          <w:color w:val="000000"/>
          <w:sz w:val="20"/>
          <w:szCs w:val="20"/>
          <w:rtl w:val="0"/>
        </w:rPr>
        <w:t xml:space="preserve">father of HTML</w:t>
      </w:r>
      <w:r w:rsidDel="00000000" w:rsidR="00000000" w:rsidRPr="00000000">
        <w:rPr>
          <w:rFonts w:ascii="Verdana" w:cs="Verdana" w:eastAsia="Verdana" w:hAnsi="Verdana"/>
          <w:color w:val="000000"/>
          <w:sz w:val="20"/>
          <w:szCs w:val="20"/>
          <w:rtl w:val="0"/>
        </w:rPr>
        <w:t xml:space="preserve">. The first available description of HTML was a document called "HTML Tags" proposed by Tim in late 1991.</w:t>
      </w:r>
    </w:p>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Features of HTML</w:t>
      </w:r>
    </w:p>
    <w:p w:rsidR="00000000" w:rsidDel="00000000" w:rsidP="00000000" w:rsidRDefault="00000000" w:rsidRPr="00000000" w14:paraId="0000003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It is a very </w:t>
      </w:r>
      <w:r w:rsidDel="00000000" w:rsidR="00000000" w:rsidRPr="00000000">
        <w:rPr>
          <w:rFonts w:ascii="Verdana" w:cs="Verdana" w:eastAsia="Verdana" w:hAnsi="Verdana"/>
          <w:b w:val="1"/>
          <w:color w:val="000000"/>
          <w:sz w:val="20"/>
          <w:szCs w:val="20"/>
          <w:rtl w:val="0"/>
        </w:rPr>
        <w:t xml:space="preserve">easy and simple</w:t>
      </w:r>
      <w:r w:rsidDel="00000000" w:rsidR="00000000" w:rsidRPr="00000000">
        <w:rPr>
          <w:rFonts w:ascii="Verdana" w:cs="Verdana" w:eastAsia="Verdana" w:hAnsi="Verdana"/>
          <w:color w:val="000000"/>
          <w:sz w:val="20"/>
          <w:szCs w:val="20"/>
          <w:rtl w:val="0"/>
        </w:rPr>
        <w:t xml:space="preserve"> language. It can be easily understood and modified.</w:t>
      </w:r>
    </w:p>
    <w:p w:rsidR="00000000" w:rsidDel="00000000" w:rsidP="00000000" w:rsidRDefault="00000000" w:rsidRPr="00000000" w14:paraId="0000003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It is very easy to make </w:t>
      </w:r>
      <w:r w:rsidDel="00000000" w:rsidR="00000000" w:rsidRPr="00000000">
        <w:rPr>
          <w:rFonts w:ascii="Verdana" w:cs="Verdana" w:eastAsia="Verdana" w:hAnsi="Verdana"/>
          <w:b w:val="1"/>
          <w:color w:val="000000"/>
          <w:sz w:val="20"/>
          <w:szCs w:val="20"/>
          <w:rtl w:val="0"/>
        </w:rPr>
        <w:t xml:space="preserve">effective presentation</w:t>
      </w:r>
      <w:r w:rsidDel="00000000" w:rsidR="00000000" w:rsidRPr="00000000">
        <w:rPr>
          <w:rFonts w:ascii="Verdana" w:cs="Verdana" w:eastAsia="Verdana" w:hAnsi="Verdana"/>
          <w:color w:val="000000"/>
          <w:sz w:val="20"/>
          <w:szCs w:val="20"/>
          <w:rtl w:val="0"/>
        </w:rPr>
        <w:t xml:space="preserve"> with HTML because it has a lot of </w:t>
      </w:r>
      <w:r w:rsidDel="00000000" w:rsidR="00000000" w:rsidRPr="00000000">
        <w:rPr>
          <w:rFonts w:ascii="Verdana" w:cs="Verdana" w:eastAsia="Verdana" w:hAnsi="Verdana"/>
          <w:i w:val="1"/>
          <w:color w:val="000000"/>
          <w:sz w:val="20"/>
          <w:szCs w:val="20"/>
          <w:rtl w:val="0"/>
        </w:rPr>
        <w:t xml:space="preserve">formatting tags</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3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 It is a </w:t>
      </w:r>
      <w:r w:rsidDel="00000000" w:rsidR="00000000" w:rsidRPr="00000000">
        <w:rPr>
          <w:rFonts w:ascii="Verdana" w:cs="Verdana" w:eastAsia="Verdana" w:hAnsi="Verdana"/>
          <w:b w:val="1"/>
          <w:color w:val="000000"/>
          <w:sz w:val="20"/>
          <w:szCs w:val="20"/>
          <w:rtl w:val="0"/>
        </w:rPr>
        <w:t xml:space="preserve">markup language</w:t>
      </w:r>
      <w:r w:rsidDel="00000000" w:rsidR="00000000" w:rsidRPr="00000000">
        <w:rPr>
          <w:rFonts w:ascii="Verdana" w:cs="Verdana" w:eastAsia="Verdana" w:hAnsi="Verdana"/>
          <w:color w:val="000000"/>
          <w:sz w:val="20"/>
          <w:szCs w:val="20"/>
          <w:rtl w:val="0"/>
        </w:rPr>
        <w:t xml:space="preserve"> so it provides a flexible way to design web pages along with the text.</w:t>
      </w:r>
    </w:p>
    <w:p w:rsidR="00000000" w:rsidDel="00000000" w:rsidP="00000000" w:rsidRDefault="00000000" w:rsidRPr="00000000" w14:paraId="0000003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 It facilitates programmers to add </w:t>
      </w:r>
      <w:r w:rsidDel="00000000" w:rsidR="00000000" w:rsidRPr="00000000">
        <w:rPr>
          <w:rFonts w:ascii="Verdana" w:cs="Verdana" w:eastAsia="Verdana" w:hAnsi="Verdana"/>
          <w:b w:val="1"/>
          <w:color w:val="000000"/>
          <w:sz w:val="20"/>
          <w:szCs w:val="20"/>
          <w:rtl w:val="0"/>
        </w:rPr>
        <w:t xml:space="preserve">link</w:t>
      </w:r>
      <w:r w:rsidDel="00000000" w:rsidR="00000000" w:rsidRPr="00000000">
        <w:rPr>
          <w:rFonts w:ascii="Verdana" w:cs="Verdana" w:eastAsia="Verdana" w:hAnsi="Verdana"/>
          <w:color w:val="000000"/>
          <w:sz w:val="20"/>
          <w:szCs w:val="20"/>
          <w:rtl w:val="0"/>
        </w:rPr>
        <w:t xml:space="preserve"> on the web pages (by </w:t>
      </w:r>
      <w:r w:rsidDel="00000000" w:rsidR="00000000" w:rsidRPr="00000000">
        <w:rPr>
          <w:rFonts w:ascii="Verdana" w:cs="Verdana" w:eastAsia="Verdana" w:hAnsi="Verdana"/>
          <w:i w:val="1"/>
          <w:color w:val="000000"/>
          <w:sz w:val="20"/>
          <w:szCs w:val="20"/>
          <w:rtl w:val="0"/>
        </w:rPr>
        <w:t xml:space="preserve">html anchor tag</w:t>
      </w:r>
      <w:r w:rsidDel="00000000" w:rsidR="00000000" w:rsidRPr="00000000">
        <w:rPr>
          <w:rFonts w:ascii="Verdana" w:cs="Verdana" w:eastAsia="Verdana" w:hAnsi="Verdana"/>
          <w:color w:val="000000"/>
          <w:sz w:val="20"/>
          <w:szCs w:val="20"/>
          <w:rtl w:val="0"/>
        </w:rPr>
        <w:t xml:space="preserve">) , so it enhances the interest of browsing of the user.</w:t>
      </w:r>
    </w:p>
    <w:p w:rsidR="00000000" w:rsidDel="00000000" w:rsidP="00000000" w:rsidRDefault="00000000" w:rsidRPr="00000000" w14:paraId="0000003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5) It is </w:t>
      </w:r>
      <w:r w:rsidDel="00000000" w:rsidR="00000000" w:rsidRPr="00000000">
        <w:rPr>
          <w:rFonts w:ascii="Verdana" w:cs="Verdana" w:eastAsia="Verdana" w:hAnsi="Verdana"/>
          <w:b w:val="1"/>
          <w:color w:val="000000"/>
          <w:sz w:val="20"/>
          <w:szCs w:val="20"/>
          <w:rtl w:val="0"/>
        </w:rPr>
        <w:t xml:space="preserve">platform-independent</w:t>
      </w:r>
      <w:r w:rsidDel="00000000" w:rsidR="00000000" w:rsidRPr="00000000">
        <w:rPr>
          <w:rFonts w:ascii="Verdana" w:cs="Verdana" w:eastAsia="Verdana" w:hAnsi="Verdana"/>
          <w:color w:val="000000"/>
          <w:sz w:val="20"/>
          <w:szCs w:val="20"/>
          <w:rtl w:val="0"/>
        </w:rPr>
        <w:t xml:space="preserve"> because it can be displayed on any platform like Windows, Linux and Macintosh etc.</w:t>
      </w:r>
    </w:p>
    <w:p w:rsidR="00000000" w:rsidDel="00000000" w:rsidP="00000000" w:rsidRDefault="00000000" w:rsidRPr="00000000" w14:paraId="0000003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6) It facilitates the programmer to add </w:t>
      </w:r>
      <w:r w:rsidDel="00000000" w:rsidR="00000000" w:rsidRPr="00000000">
        <w:rPr>
          <w:rFonts w:ascii="Verdana" w:cs="Verdana" w:eastAsia="Verdana" w:hAnsi="Verdana"/>
          <w:b w:val="1"/>
          <w:color w:val="000000"/>
          <w:sz w:val="20"/>
          <w:szCs w:val="20"/>
          <w:rtl w:val="0"/>
        </w:rPr>
        <w:t xml:space="preserve">Graphics, Videos, and Sound</w:t>
      </w:r>
      <w:r w:rsidDel="00000000" w:rsidR="00000000" w:rsidRPr="00000000">
        <w:rPr>
          <w:rFonts w:ascii="Verdana" w:cs="Verdana" w:eastAsia="Verdana" w:hAnsi="Verdana"/>
          <w:color w:val="000000"/>
          <w:sz w:val="20"/>
          <w:szCs w:val="20"/>
          <w:rtl w:val="0"/>
        </w:rPr>
        <w:t xml:space="preserve"> to the web pages which makes it more attractive and interactive.</w:t>
      </w:r>
    </w:p>
    <w:p w:rsidR="00000000" w:rsidDel="00000000" w:rsidP="00000000" w:rsidRDefault="00000000" w:rsidRPr="00000000" w14:paraId="0000003B">
      <w:pPr>
        <w:shd w:fill="ffffff" w:val="clear"/>
        <w:spacing w:after="0" w:before="28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3C">
      <w:pPr>
        <w:shd w:fill="ffffff" w:val="clear"/>
        <w:spacing w:after="0" w:before="75"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HTML Tags</w:t>
      </w:r>
    </w:p>
    <w:p w:rsidR="00000000" w:rsidDel="00000000" w:rsidP="00000000" w:rsidRDefault="00000000" w:rsidRPr="00000000" w14:paraId="0000003D">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tags contain three main parts: opening tag, content and closing tag. But some HTML tags are unclosed tags.</w:t>
      </w:r>
    </w:p>
    <w:p w:rsidR="00000000" w:rsidDel="00000000" w:rsidP="00000000" w:rsidRDefault="00000000" w:rsidRPr="00000000" w14:paraId="0000003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 web browser reads an HTML document, browser reads it from top to bottom and left to right. HTML tags are used to create HTML documents and render their properties. Each HTML tags have different properties.</w:t>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Syntax</w:t>
      </w:r>
    </w:p>
    <w:p w:rsidR="00000000" w:rsidDel="00000000" w:rsidP="00000000" w:rsidRDefault="00000000" w:rsidRPr="00000000" w14:paraId="00000041">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&lt;tag&gt; content &lt;/tag&gt;</w:t>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Tag Examples</w:t>
      </w:r>
    </w:p>
    <w:p w:rsidR="00000000" w:rsidDel="00000000" w:rsidP="00000000" w:rsidRDefault="00000000" w:rsidRPr="00000000" w14:paraId="00000044">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Note: HTML Tags are always written in lowercase letters. The basic HTML tags are given below:</w:t>
      </w:r>
    </w:p>
    <w:p w:rsidR="00000000" w:rsidDel="00000000" w:rsidP="00000000" w:rsidRDefault="00000000" w:rsidRPr="00000000" w14:paraId="0000004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&lt;p&gt; Paragraph Tag &lt;/p&gt;</w:t>
      </w:r>
    </w:p>
    <w:p w:rsidR="00000000" w:rsidDel="00000000" w:rsidP="00000000" w:rsidRDefault="00000000" w:rsidRPr="00000000" w14:paraId="00000046">
      <w:pPr>
        <w:shd w:fill="ffffff" w:val="clear"/>
        <w:spacing w:after="0" w:before="28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&lt;h2&gt; Heading Tag &lt;/h2&gt;</w:t>
      </w:r>
    </w:p>
    <w:p w:rsidR="00000000" w:rsidDel="00000000" w:rsidP="00000000" w:rsidRDefault="00000000" w:rsidRPr="00000000" w14:paraId="0000004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&lt;b&gt; </w:t>
      </w:r>
      <w:r w:rsidDel="00000000" w:rsidR="00000000" w:rsidRPr="00000000">
        <w:rPr>
          <w:rFonts w:ascii="Verdana" w:cs="Verdana" w:eastAsia="Verdana" w:hAnsi="Verdana"/>
          <w:b w:val="1"/>
          <w:color w:val="000000"/>
          <w:sz w:val="20"/>
          <w:szCs w:val="20"/>
          <w:rtl w:val="0"/>
        </w:rPr>
        <w:t xml:space="preserve">Bold Tag</w:t>
      </w:r>
      <w:r w:rsidDel="00000000" w:rsidR="00000000" w:rsidRPr="00000000">
        <w:rPr>
          <w:rFonts w:ascii="Verdana" w:cs="Verdana" w:eastAsia="Verdana" w:hAnsi="Verdana"/>
          <w:color w:val="000000"/>
          <w:sz w:val="20"/>
          <w:szCs w:val="20"/>
          <w:rtl w:val="0"/>
        </w:rPr>
        <w:t xml:space="preserve"> &lt;/b&gt;</w:t>
      </w:r>
    </w:p>
    <w:p w:rsidR="00000000" w:rsidDel="00000000" w:rsidP="00000000" w:rsidRDefault="00000000" w:rsidRPr="00000000" w14:paraId="0000004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&lt;i&gt; </w:t>
      </w:r>
      <w:r w:rsidDel="00000000" w:rsidR="00000000" w:rsidRPr="00000000">
        <w:rPr>
          <w:rFonts w:ascii="Verdana" w:cs="Verdana" w:eastAsia="Verdana" w:hAnsi="Verdana"/>
          <w:i w:val="1"/>
          <w:color w:val="000000"/>
          <w:sz w:val="20"/>
          <w:szCs w:val="20"/>
          <w:rtl w:val="0"/>
        </w:rPr>
        <w:t xml:space="preserve">Italic Tag</w:t>
      </w:r>
      <w:r w:rsidDel="00000000" w:rsidR="00000000" w:rsidRPr="00000000">
        <w:rPr>
          <w:rFonts w:ascii="Verdana" w:cs="Verdana" w:eastAsia="Verdana" w:hAnsi="Verdana"/>
          <w:color w:val="000000"/>
          <w:sz w:val="20"/>
          <w:szCs w:val="20"/>
          <w:rtl w:val="0"/>
        </w:rPr>
        <w:t xml:space="preserve"> &lt;/i&gt;</w:t>
      </w:r>
    </w:p>
    <w:p w:rsidR="00000000" w:rsidDel="00000000" w:rsidP="00000000" w:rsidRDefault="00000000" w:rsidRPr="00000000" w14:paraId="0000004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&lt;u&gt;</w:t>
      </w:r>
      <w:r w:rsidDel="00000000" w:rsidR="00000000" w:rsidRPr="00000000">
        <w:rPr>
          <w:rFonts w:ascii="Verdana" w:cs="Verdana" w:eastAsia="Verdana" w:hAnsi="Verdana"/>
          <w:color w:val="000000"/>
          <w:sz w:val="20"/>
          <w:szCs w:val="20"/>
          <w:u w:val="single"/>
          <w:rtl w:val="0"/>
        </w:rPr>
        <w:t xml:space="preserve"> Underline Tag</w:t>
      </w:r>
      <w:r w:rsidDel="00000000" w:rsidR="00000000" w:rsidRPr="00000000">
        <w:rPr>
          <w:rFonts w:ascii="Verdana" w:cs="Verdana" w:eastAsia="Verdana" w:hAnsi="Verdana"/>
          <w:color w:val="000000"/>
          <w:sz w:val="20"/>
          <w:szCs w:val="20"/>
          <w:rtl w:val="0"/>
        </w:rPr>
        <w:t xml:space="preserve">&lt;/u&gt;</w:t>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hyperlink r:id="rId22">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4B">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Unclosed HTML Tags</w:t>
      </w:r>
    </w:p>
    <w:p w:rsidR="00000000" w:rsidDel="00000000" w:rsidP="00000000" w:rsidRDefault="00000000" w:rsidRPr="00000000" w14:paraId="0000004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Some HTML tags are not closed, for example br and hr.</w:t>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b w:val="1"/>
          <w:color w:val="000000"/>
          <w:sz w:val="20"/>
          <w:szCs w:val="20"/>
          <w:highlight w:val="white"/>
          <w:rtl w:val="0"/>
        </w:rPr>
        <w:t xml:space="preserve">&lt;br&gt; Tag</w:t>
      </w:r>
      <w:r w:rsidDel="00000000" w:rsidR="00000000" w:rsidRPr="00000000">
        <w:rPr>
          <w:rFonts w:ascii="Verdana" w:cs="Verdana" w:eastAsia="Verdana" w:hAnsi="Verdana"/>
          <w:color w:val="000000"/>
          <w:sz w:val="20"/>
          <w:szCs w:val="20"/>
          <w:highlight w:val="white"/>
          <w:rtl w:val="0"/>
        </w:rPr>
        <w:t xml:space="preserve">: br stands for break line, it breaks the line of the code.</w:t>
      </w:r>
      <w:r w:rsidDel="00000000" w:rsidR="00000000" w:rsidRPr="00000000">
        <w:rPr>
          <w:rtl w:val="0"/>
        </w:rPr>
      </w:r>
    </w:p>
    <w:p w:rsidR="00000000" w:rsidDel="00000000" w:rsidP="00000000" w:rsidRDefault="00000000" w:rsidRPr="00000000" w14:paraId="0000004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&lt;hr&gt; Tag</w:t>
      </w:r>
      <w:r w:rsidDel="00000000" w:rsidR="00000000" w:rsidRPr="00000000">
        <w:rPr>
          <w:rFonts w:ascii="Verdana" w:cs="Verdana" w:eastAsia="Verdana" w:hAnsi="Verdana"/>
          <w:color w:val="000000"/>
          <w:sz w:val="20"/>
          <w:szCs w:val="20"/>
          <w:rtl w:val="0"/>
        </w:rPr>
        <w:t xml:space="preserve">: hr stands for Horizontal Rule. This tag is used to put a line across the webpage.</w:t>
      </w:r>
    </w:p>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Meta Tags</w:t>
      </w:r>
    </w:p>
    <w:p w:rsidR="00000000" w:rsidDel="00000000" w:rsidP="00000000" w:rsidRDefault="00000000" w:rsidRPr="00000000" w14:paraId="00000051">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DOCTYPE, title, link, meta and style</w:t>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Text Tags</w:t>
      </w:r>
    </w:p>
    <w:p w:rsidR="00000000" w:rsidDel="00000000" w:rsidP="00000000" w:rsidRDefault="00000000" w:rsidRPr="00000000" w14:paraId="00000054">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&lt;p&gt;, &lt;h1&gt;, &lt;h2&gt;, &lt;h3&gt;, &lt;h4&gt;, &lt;h5&gt;, &lt;h6&gt;, &lt;strong&gt;, &lt;em&gt;, &lt;abbr&gt;, &lt;acronym&gt;, &lt;address&gt;, &lt;bdo&gt;, &lt;blockquote&gt;, &lt;cite&gt;, &lt;q&gt;, &lt;code&gt;, &lt;ins&gt;, &lt;del&gt;, &lt;dfn&gt;, &lt;kbd&gt;, &lt;pre&gt;, &lt;samp&gt;, &lt;var&gt; and &lt;br&gt;</w:t>
      </w:r>
    </w:p>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Link Tags</w:t>
      </w:r>
    </w:p>
    <w:p w:rsidR="00000000" w:rsidDel="00000000" w:rsidP="00000000" w:rsidRDefault="00000000" w:rsidRPr="00000000" w14:paraId="0000005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&lt;a&gt; and &lt;base&gt;</w:t>
      </w:r>
    </w:p>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Image and Object Tags</w:t>
      </w:r>
    </w:p>
    <w:p w:rsidR="00000000" w:rsidDel="00000000" w:rsidP="00000000" w:rsidRDefault="00000000" w:rsidRPr="00000000" w14:paraId="0000005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&lt;img&gt;, &lt;area&gt;, &lt;map&gt;, &lt;param&gt; and &lt;object&gt;</w:t>
      </w:r>
    </w:p>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List Tags</w:t>
      </w:r>
    </w:p>
    <w:p w:rsidR="00000000" w:rsidDel="00000000" w:rsidP="00000000" w:rsidRDefault="00000000" w:rsidRPr="00000000" w14:paraId="0000005D">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&lt;ul&gt;, &lt;ol&gt;, &lt;li&gt;, &lt;dl&gt;, &lt;dt&gt; and &lt;dd&gt;</w:t>
      </w:r>
    </w:p>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Tags</w:t>
      </w:r>
    </w:p>
    <w:p w:rsidR="00000000" w:rsidDel="00000000" w:rsidP="00000000" w:rsidRDefault="00000000" w:rsidRPr="00000000" w14:paraId="0000006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tr, td, th, tbody, thead, tfoot, col, colgroup and caption</w:t>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Form Tags</w:t>
      </w:r>
    </w:p>
    <w:p w:rsidR="00000000" w:rsidDel="00000000" w:rsidP="00000000" w:rsidRDefault="00000000" w:rsidRPr="00000000" w14:paraId="0000006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 input, textarea, select, option, optgroup, button, label, fieldset and legend</w:t>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Scripting Tags</w:t>
      </w:r>
    </w:p>
    <w:p w:rsidR="00000000" w:rsidDel="00000000" w:rsidP="00000000" w:rsidRDefault="00000000" w:rsidRPr="00000000" w14:paraId="0000006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script and noscript</w:t>
      </w:r>
    </w:p>
    <w:p w:rsidR="00000000" w:rsidDel="00000000" w:rsidP="00000000" w:rsidRDefault="00000000" w:rsidRPr="00000000" w14:paraId="00000067">
      <w:pPr>
        <w:shd w:fill="ffffff" w:val="clear"/>
        <w:spacing w:after="0" w:before="28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68">
      <w:pPr>
        <w:shd w:fill="ffffff" w:val="clear"/>
        <w:spacing w:after="0" w:before="280"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HTML Formatting</w:t>
      </w:r>
    </w:p>
    <w:p w:rsidR="00000000" w:rsidDel="00000000" w:rsidP="00000000" w:rsidRDefault="00000000" w:rsidRPr="00000000" w14:paraId="0000006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HTML Formatting</w:t>
      </w:r>
      <w:r w:rsidDel="00000000" w:rsidR="00000000" w:rsidRPr="00000000">
        <w:rPr>
          <w:rFonts w:ascii="Verdana" w:cs="Verdana" w:eastAsia="Verdana" w:hAnsi="Verdana"/>
          <w:color w:val="000000"/>
          <w:sz w:val="20"/>
          <w:szCs w:val="20"/>
          <w:rtl w:val="0"/>
        </w:rPr>
        <w:t xml:space="preserve"> is </w:t>
      </w:r>
      <w:r w:rsidDel="00000000" w:rsidR="00000000" w:rsidRPr="00000000">
        <w:rPr>
          <w:rFonts w:ascii="Verdana" w:cs="Verdana" w:eastAsia="Verdana" w:hAnsi="Verdana"/>
          <w:i w:val="1"/>
          <w:color w:val="000000"/>
          <w:sz w:val="20"/>
          <w:szCs w:val="20"/>
          <w:rtl w:val="0"/>
        </w:rPr>
        <w:t xml:space="preserve">a process of formatting text for better look and feel</w:t>
      </w:r>
      <w:r w:rsidDel="00000000" w:rsidR="00000000" w:rsidRPr="00000000">
        <w:rPr>
          <w:rFonts w:ascii="Verdana" w:cs="Verdana" w:eastAsia="Verdana" w:hAnsi="Verdana"/>
          <w:color w:val="000000"/>
          <w:sz w:val="20"/>
          <w:szCs w:val="20"/>
          <w:rtl w:val="0"/>
        </w:rPr>
        <w:t xml:space="preserve">. There are many formatting tags in HTML. These tags are used to make text bold, italicized, or underlined. There are almost 12 options available that how text appears in HTML and XHTML.</w:t>
      </w:r>
    </w:p>
    <w:p w:rsidR="00000000" w:rsidDel="00000000" w:rsidP="00000000" w:rsidRDefault="00000000" w:rsidRPr="00000000" w14:paraId="0000006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Here, we are going to learn 12 HTML formatting tags.</w:t>
      </w:r>
    </w:p>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1) Bold Text</w:t>
      </w:r>
    </w:p>
    <w:p w:rsidR="00000000" w:rsidDel="00000000" w:rsidP="00000000" w:rsidRDefault="00000000" w:rsidRPr="00000000" w14:paraId="0000006D">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write anything within &lt;b&gt;............&lt;/b&gt; element, is shown in bold letters.</w:t>
      </w:r>
    </w:p>
    <w:p w:rsidR="00000000" w:rsidDel="00000000" w:rsidP="00000000" w:rsidRDefault="00000000" w:rsidRPr="00000000" w14:paraId="0000006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6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&lt;!DOCTYPE&gt;</w:t>
      </w:r>
    </w:p>
    <w:p w:rsidR="00000000" w:rsidDel="00000000" w:rsidP="00000000" w:rsidRDefault="00000000" w:rsidRPr="00000000" w14:paraId="0000007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&lt;html&gt;</w:t>
      </w:r>
    </w:p>
    <w:p w:rsidR="00000000" w:rsidDel="00000000" w:rsidP="00000000" w:rsidRDefault="00000000" w:rsidRPr="00000000" w14:paraId="0000007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&lt;body&gt;</w:t>
      </w:r>
    </w:p>
    <w:p w:rsidR="00000000" w:rsidDel="00000000" w:rsidP="00000000" w:rsidRDefault="00000000" w:rsidRPr="00000000" w14:paraId="00000072">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&lt;p&gt;&lt;b&gt;Write Your First Paragraph in bold text.&lt;/b&gt;&lt;/p&gt;</w:t>
      </w:r>
    </w:p>
    <w:p w:rsidR="00000000" w:rsidDel="00000000" w:rsidP="00000000" w:rsidRDefault="00000000" w:rsidRPr="00000000" w14:paraId="00000073">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&lt;/body&gt;</w:t>
      </w:r>
    </w:p>
    <w:p w:rsidR="00000000" w:rsidDel="00000000" w:rsidP="00000000" w:rsidRDefault="00000000" w:rsidRPr="00000000" w14:paraId="0000007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&lt;/html&gt;</w:t>
      </w:r>
    </w:p>
    <w:p w:rsidR="00000000" w:rsidDel="00000000" w:rsidP="00000000" w:rsidRDefault="00000000" w:rsidRPr="00000000" w14:paraId="00000075">
      <w:pPr>
        <w:shd w:fill="ffffff" w:val="clear"/>
        <w:spacing w:after="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Output:</w:t>
      </w:r>
    </w:p>
    <w:p w:rsidR="00000000" w:rsidDel="00000000" w:rsidP="00000000" w:rsidRDefault="00000000" w:rsidRPr="00000000" w14:paraId="00000076">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Write Your First Paragraph in bold text.</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2) Italic Text</w:t>
      </w:r>
    </w:p>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highlight w:val="white"/>
          <w:rtl w:val="0"/>
        </w:rPr>
        <w:t xml:space="preserve">If you write anything within &lt;i&gt;............&lt;/i&gt; element, is shown in italic letters.</w:t>
      </w:r>
      <w:r w:rsidDel="00000000" w:rsidR="00000000" w:rsidRPr="00000000">
        <w:rPr>
          <w:rtl w:val="0"/>
        </w:rPr>
      </w:r>
    </w:p>
    <w:p w:rsidR="00000000" w:rsidDel="00000000" w:rsidP="00000000" w:rsidRDefault="00000000" w:rsidRPr="00000000" w14:paraId="0000007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7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&lt;!DOCTYPE&gt;</w:t>
      </w:r>
    </w:p>
    <w:p w:rsidR="00000000" w:rsidDel="00000000" w:rsidP="00000000" w:rsidRDefault="00000000" w:rsidRPr="00000000" w14:paraId="0000007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&lt;html&gt;</w:t>
      </w:r>
    </w:p>
    <w:p w:rsidR="00000000" w:rsidDel="00000000" w:rsidP="00000000" w:rsidRDefault="00000000" w:rsidRPr="00000000" w14:paraId="0000007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&lt;body&gt;</w:t>
      </w:r>
    </w:p>
    <w:p w:rsidR="00000000" w:rsidDel="00000000" w:rsidP="00000000" w:rsidRDefault="00000000" w:rsidRPr="00000000" w14:paraId="0000007E">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&lt;p&gt;&lt;i&gt;Write Your First Paragraph in italic text.&lt;/i&gt;&lt;/p&gt;</w:t>
      </w:r>
    </w:p>
    <w:p w:rsidR="00000000" w:rsidDel="00000000" w:rsidP="00000000" w:rsidRDefault="00000000" w:rsidRPr="00000000" w14:paraId="0000007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&lt;/body&gt;</w:t>
      </w:r>
    </w:p>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rtl w:val="0"/>
        </w:rPr>
        <w:t xml:space="preserve">&lt;/html&gt;</w:t>
      </w:r>
      <w:hyperlink r:id="rId23">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81">
      <w:pPr>
        <w:shd w:fill="ffffff" w:val="clear"/>
        <w:spacing w:after="0" w:before="28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Output:</w:t>
      </w:r>
    </w:p>
    <w:p w:rsidR="00000000" w:rsidDel="00000000" w:rsidP="00000000" w:rsidRDefault="00000000" w:rsidRPr="00000000" w14:paraId="00000082">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Write Your First Paragraph in italic text.</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3) HTML Marked formatting</w:t>
      </w:r>
    </w:p>
    <w:p w:rsidR="00000000" w:rsidDel="00000000" w:rsidP="00000000" w:rsidRDefault="00000000" w:rsidRPr="00000000" w14:paraId="0000008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want to mark or highlight a text, you should write the content within &lt;mark&gt;.........&lt;/mark&gt;.</w:t>
      </w:r>
    </w:p>
    <w:p w:rsidR="00000000" w:rsidDel="00000000" w:rsidP="00000000" w:rsidRDefault="00000000" w:rsidRPr="00000000" w14:paraId="0000008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87">
      <w:pPr>
        <w:shd w:fill="ffffff" w:val="clear"/>
        <w:spacing w:after="0" w:before="28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 I want to put a </w:t>
      </w:r>
      <w:r w:rsidDel="00000000" w:rsidR="00000000" w:rsidRPr="00000000">
        <w:rPr>
          <w:rFonts w:ascii="Verdana" w:cs="Verdana" w:eastAsia="Verdana" w:hAnsi="Verdana"/>
          <w:b w:val="1"/>
          <w:color w:val="006699"/>
          <w:sz w:val="20"/>
          <w:szCs w:val="20"/>
          <w:rtl w:val="0"/>
        </w:rPr>
        <w:t xml:space="preserve">&lt;mark&gt;</w:t>
      </w:r>
      <w:r w:rsidDel="00000000" w:rsidR="00000000" w:rsidRPr="00000000">
        <w:rPr>
          <w:rFonts w:ascii="Verdana" w:cs="Verdana" w:eastAsia="Verdana" w:hAnsi="Verdana"/>
          <w:color w:val="000000"/>
          <w:sz w:val="20"/>
          <w:szCs w:val="20"/>
          <w:rtl w:val="0"/>
        </w:rPr>
        <w:t xml:space="preserve"> Mark</w:t>
      </w:r>
      <w:r w:rsidDel="00000000" w:rsidR="00000000" w:rsidRPr="00000000">
        <w:rPr>
          <w:rFonts w:ascii="Verdana" w:cs="Verdana" w:eastAsia="Verdana" w:hAnsi="Verdana"/>
          <w:b w:val="1"/>
          <w:color w:val="006699"/>
          <w:sz w:val="20"/>
          <w:szCs w:val="20"/>
          <w:rtl w:val="0"/>
        </w:rPr>
        <w:t xml:space="preserve">&lt;/mark&gt;</w:t>
      </w:r>
      <w:r w:rsidDel="00000000" w:rsidR="00000000" w:rsidRPr="00000000">
        <w:rPr>
          <w:rFonts w:ascii="Verdana" w:cs="Verdana" w:eastAsia="Verdana" w:hAnsi="Verdana"/>
          <w:color w:val="000000"/>
          <w:sz w:val="20"/>
          <w:szCs w:val="20"/>
          <w:rtl w:val="0"/>
        </w:rPr>
        <w:t xml:space="preserve"> on your face</w:t>
      </w: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89">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8B">
      <w:pPr>
        <w:shd w:fill="f9fbf9" w:val="clear"/>
        <w:spacing w:after="0" w:before="28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 want to put a Mark on your face</w:t>
      </w:r>
    </w:p>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4) Underlined Text</w:t>
      </w:r>
    </w:p>
    <w:p w:rsidR="00000000" w:rsidDel="00000000" w:rsidP="00000000" w:rsidRDefault="00000000" w:rsidRPr="00000000" w14:paraId="0000008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write anything within &lt;u&gt;.........&lt;/u&gt; element, is shown in underlined text.</w:t>
      </w:r>
    </w:p>
    <w:p w:rsidR="00000000" w:rsidDel="00000000" w:rsidP="00000000" w:rsidRDefault="00000000" w:rsidRPr="00000000" w14:paraId="0000008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9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&lt;u&gt;</w:t>
      </w:r>
      <w:r w:rsidDel="00000000" w:rsidR="00000000" w:rsidRPr="00000000">
        <w:rPr>
          <w:rFonts w:ascii="Verdana" w:cs="Verdana" w:eastAsia="Verdana" w:hAnsi="Verdana"/>
          <w:color w:val="000000"/>
          <w:sz w:val="20"/>
          <w:szCs w:val="20"/>
          <w:rtl w:val="0"/>
        </w:rPr>
        <w:t xml:space="preserve">Write Your First Paragraph in underlined text.</w:t>
      </w:r>
      <w:r w:rsidDel="00000000" w:rsidR="00000000" w:rsidRPr="00000000">
        <w:rPr>
          <w:rFonts w:ascii="Verdana" w:cs="Verdana" w:eastAsia="Verdana" w:hAnsi="Verdana"/>
          <w:b w:val="1"/>
          <w:color w:val="006699"/>
          <w:sz w:val="20"/>
          <w:szCs w:val="20"/>
          <w:rtl w:val="0"/>
        </w:rPr>
        <w:t xml:space="preserve">&lt;/u&gt;&lt;/p&gt;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hyperlink r:id="rId24">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92">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93">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u w:val="single"/>
          <w:rtl w:val="0"/>
        </w:rPr>
        <w:t xml:space="preserve">Write Your First Paragraph in underlined text.</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5) Strike Text</w:t>
      </w:r>
    </w:p>
    <w:p w:rsidR="00000000" w:rsidDel="00000000" w:rsidP="00000000" w:rsidRDefault="00000000" w:rsidRPr="00000000" w14:paraId="0000009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Anything written within &lt;strike&gt;.......................&lt;/strike&gt; element is displayed with strikethrough. It is a thin line which cross the statement.</w:t>
      </w:r>
    </w:p>
    <w:p w:rsidR="00000000" w:rsidDel="00000000" w:rsidP="00000000" w:rsidRDefault="00000000" w:rsidRPr="00000000" w14:paraId="0000009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9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&lt;strike&gt;</w:t>
      </w:r>
      <w:r w:rsidDel="00000000" w:rsidR="00000000" w:rsidRPr="00000000">
        <w:rPr>
          <w:rFonts w:ascii="Verdana" w:cs="Verdana" w:eastAsia="Verdana" w:hAnsi="Verdana"/>
          <w:color w:val="000000"/>
          <w:sz w:val="20"/>
          <w:szCs w:val="20"/>
          <w:rtl w:val="0"/>
        </w:rPr>
        <w:t xml:space="preserve">Write Your First Paragraph with strikethrough</w:t>
      </w:r>
      <w:r w:rsidDel="00000000" w:rsidR="00000000" w:rsidRPr="00000000">
        <w:rPr>
          <w:rFonts w:ascii="Verdana" w:cs="Verdana" w:eastAsia="Verdana" w:hAnsi="Verdana"/>
          <w:b w:val="1"/>
          <w:color w:val="006699"/>
          <w:sz w:val="20"/>
          <w:szCs w:val="20"/>
          <w:rtl w:val="0"/>
        </w:rPr>
        <w:t xml:space="preserve">&lt;/strike&gt;</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hyperlink r:id="rId25">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9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9B">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strike w:val="1"/>
          <w:color w:val="000000"/>
          <w:sz w:val="20"/>
          <w:szCs w:val="20"/>
          <w:rtl w:val="0"/>
        </w:rPr>
        <w:t xml:space="preserve">Write Your First Paragraph with strikethrough.</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6) Monospaced Font</w:t>
      </w:r>
    </w:p>
    <w:p w:rsidR="00000000" w:rsidDel="00000000" w:rsidP="00000000" w:rsidRDefault="00000000" w:rsidRPr="00000000" w14:paraId="0000009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want that each letter has the same width then you should write the content within &lt;tt&gt;.............&lt;/tt&gt; element.</w:t>
      </w:r>
    </w:p>
    <w:p w:rsidR="00000000" w:rsidDel="00000000" w:rsidP="00000000" w:rsidRDefault="00000000" w:rsidRPr="00000000" w14:paraId="0000009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Note: We know that most of the fonts are known as variable-width fonts because different letters have different width. (for example: 'w' is wider than 'i'). Monospaced Font provides similar space among every letter.</w:t>
      </w:r>
    </w:p>
    <w:p w:rsidR="00000000" w:rsidDel="00000000" w:rsidP="00000000" w:rsidRDefault="00000000" w:rsidRPr="00000000" w14:paraId="000000A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A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b w:val="1"/>
          <w:color w:val="006699"/>
          <w:sz w:val="20"/>
          <w:szCs w:val="20"/>
          <w:rtl w:val="0"/>
        </w:rPr>
        <w:t xml:space="preserve">&lt;tt&gt;</w:t>
      </w:r>
      <w:r w:rsidDel="00000000" w:rsidR="00000000" w:rsidRPr="00000000">
        <w:rPr>
          <w:rFonts w:ascii="Verdana" w:cs="Verdana" w:eastAsia="Verdana" w:hAnsi="Verdana"/>
          <w:color w:val="000000"/>
          <w:sz w:val="20"/>
          <w:szCs w:val="20"/>
          <w:rtl w:val="0"/>
        </w:rPr>
        <w:t xml:space="preserve">Write Your First Paragraph in monospaced font.</w:t>
      </w:r>
      <w:r w:rsidDel="00000000" w:rsidR="00000000" w:rsidRPr="00000000">
        <w:rPr>
          <w:rFonts w:ascii="Verdana" w:cs="Verdana" w:eastAsia="Verdana" w:hAnsi="Verdana"/>
          <w:b w:val="1"/>
          <w:color w:val="006699"/>
          <w:sz w:val="20"/>
          <w:szCs w:val="20"/>
          <w:rtl w:val="0"/>
        </w:rPr>
        <w:t xml:space="preserve">&lt;/tt&gt;&lt;/p&gt;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hyperlink r:id="rId26">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A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A4">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Courier New" w:cs="Courier New" w:eastAsia="Courier New" w:hAnsi="Courier New"/>
          <w:color w:val="000000"/>
          <w:sz w:val="20"/>
          <w:szCs w:val="20"/>
          <w:rtl w:val="0"/>
        </w:rPr>
        <w:t xml:space="preserve">Write Your First Paragraph in monospaced font.</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7) Superscript Text</w:t>
      </w:r>
    </w:p>
    <w:p w:rsidR="00000000" w:rsidDel="00000000" w:rsidP="00000000" w:rsidRDefault="00000000" w:rsidRPr="00000000" w14:paraId="000000A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put the content within &lt;sup&gt;..............&lt;/sup&gt; element, is shown in superscript ; means it is displayed half a character's height above the other characters.</w:t>
      </w:r>
    </w:p>
    <w:p w:rsidR="00000000" w:rsidDel="00000000" w:rsidP="00000000" w:rsidRDefault="00000000" w:rsidRPr="00000000" w14:paraId="000000A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A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b w:val="1"/>
          <w:color w:val="006699"/>
          <w:sz w:val="20"/>
          <w:szCs w:val="20"/>
          <w:rtl w:val="0"/>
        </w:rPr>
        <w:t xml:space="preserve">&lt;sup&gt;</w:t>
      </w:r>
      <w:r w:rsidDel="00000000" w:rsidR="00000000" w:rsidRPr="00000000">
        <w:rPr>
          <w:rFonts w:ascii="Verdana" w:cs="Verdana" w:eastAsia="Verdana" w:hAnsi="Verdana"/>
          <w:color w:val="000000"/>
          <w:sz w:val="20"/>
          <w:szCs w:val="20"/>
          <w:rtl w:val="0"/>
        </w:rPr>
        <w:t xml:space="preserve">Write Your First Paragraph in superscript.</w:t>
      </w:r>
      <w:r w:rsidDel="00000000" w:rsidR="00000000" w:rsidRPr="00000000">
        <w:rPr>
          <w:rFonts w:ascii="Verdana" w:cs="Verdana" w:eastAsia="Verdana" w:hAnsi="Verdana"/>
          <w:b w:val="1"/>
          <w:color w:val="006699"/>
          <w:sz w:val="20"/>
          <w:szCs w:val="20"/>
          <w:rtl w:val="0"/>
        </w:rPr>
        <w:t xml:space="preserve">&lt;/sup&gt;&lt;/p&gt;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hyperlink r:id="rId27">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A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AC">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color w:val="000000"/>
          <w:sz w:val="20"/>
          <w:szCs w:val="20"/>
          <w:vertAlign w:val="superscript"/>
          <w:rtl w:val="0"/>
        </w:rPr>
        <w:t xml:space="preserve">Write Your First Paragraph in superscript.</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8) Subscript Text</w:t>
      </w:r>
    </w:p>
    <w:p w:rsidR="00000000" w:rsidDel="00000000" w:rsidP="00000000" w:rsidRDefault="00000000" w:rsidRPr="00000000" w14:paraId="000000A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put the content within &lt;sub&gt;..............&lt;/sub&gt; element, is shown in subscript ; means it is displayed half a character's height below the other characters.</w:t>
      </w:r>
    </w:p>
    <w:p w:rsidR="00000000" w:rsidDel="00000000" w:rsidP="00000000" w:rsidRDefault="00000000" w:rsidRPr="00000000" w14:paraId="000000B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B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b w:val="1"/>
          <w:color w:val="006699"/>
          <w:sz w:val="20"/>
          <w:szCs w:val="20"/>
          <w:rtl w:val="0"/>
        </w:rPr>
        <w:t xml:space="preserve">&lt;sub&gt;</w:t>
      </w:r>
      <w:r w:rsidDel="00000000" w:rsidR="00000000" w:rsidRPr="00000000">
        <w:rPr>
          <w:rFonts w:ascii="Verdana" w:cs="Verdana" w:eastAsia="Verdana" w:hAnsi="Verdana"/>
          <w:color w:val="000000"/>
          <w:sz w:val="20"/>
          <w:szCs w:val="20"/>
          <w:rtl w:val="0"/>
        </w:rPr>
        <w:t xml:space="preserve">Write Your First Paragraph in subscript.</w:t>
      </w:r>
      <w:r w:rsidDel="00000000" w:rsidR="00000000" w:rsidRPr="00000000">
        <w:rPr>
          <w:rFonts w:ascii="Verdana" w:cs="Verdana" w:eastAsia="Verdana" w:hAnsi="Verdana"/>
          <w:b w:val="1"/>
          <w:color w:val="006699"/>
          <w:sz w:val="20"/>
          <w:szCs w:val="20"/>
          <w:rtl w:val="0"/>
        </w:rPr>
        <w:t xml:space="preserve">&lt;/sub&gt;&lt;/p&gt;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2">
      <w:pPr>
        <w:spacing w:after="0" w:line="240" w:lineRule="auto"/>
        <w:rPr>
          <w:rFonts w:ascii="Times New Roman" w:cs="Times New Roman" w:eastAsia="Times New Roman" w:hAnsi="Times New Roman"/>
          <w:sz w:val="20"/>
          <w:szCs w:val="20"/>
        </w:rPr>
      </w:pPr>
      <w:hyperlink r:id="rId28">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B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B4">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color w:val="000000"/>
          <w:sz w:val="20"/>
          <w:szCs w:val="20"/>
          <w:vertAlign w:val="subscript"/>
          <w:rtl w:val="0"/>
        </w:rPr>
        <w:t xml:space="preserve">Write Your First Paragraph in subscript.</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9) Deleted Text</w:t>
      </w:r>
    </w:p>
    <w:p w:rsidR="00000000" w:rsidDel="00000000" w:rsidP="00000000" w:rsidRDefault="00000000" w:rsidRPr="00000000" w14:paraId="000000B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Anything that puts within &lt;del&gt;..........&lt;/del&gt; is displayed as deleted text.</w:t>
      </w:r>
    </w:p>
    <w:p w:rsidR="00000000" w:rsidDel="00000000" w:rsidP="00000000" w:rsidRDefault="00000000" w:rsidRPr="00000000" w14:paraId="000000B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B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b w:val="1"/>
          <w:color w:val="006699"/>
          <w:sz w:val="20"/>
          <w:szCs w:val="20"/>
          <w:rtl w:val="0"/>
        </w:rPr>
        <w:t xml:space="preserve">&lt;del&gt;</w:t>
      </w:r>
      <w:r w:rsidDel="00000000" w:rsidR="00000000" w:rsidRPr="00000000">
        <w:rPr>
          <w:rFonts w:ascii="Verdana" w:cs="Verdana" w:eastAsia="Verdana" w:hAnsi="Verdana"/>
          <w:color w:val="000000"/>
          <w:sz w:val="20"/>
          <w:szCs w:val="20"/>
          <w:rtl w:val="0"/>
        </w:rPr>
        <w:t xml:space="preserve">Delete your first paragraph.</w:t>
      </w:r>
      <w:r w:rsidDel="00000000" w:rsidR="00000000" w:rsidRPr="00000000">
        <w:rPr>
          <w:rFonts w:ascii="Verdana" w:cs="Verdana" w:eastAsia="Verdana" w:hAnsi="Verdana"/>
          <w:b w:val="1"/>
          <w:color w:val="006699"/>
          <w:sz w:val="20"/>
          <w:szCs w:val="20"/>
          <w:rtl w:val="0"/>
        </w:rPr>
        <w:t xml:space="preserve">&lt;/del&gt;&lt;/p&gt;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sz w:val="20"/>
          <w:szCs w:val="20"/>
        </w:rPr>
      </w:pPr>
      <w:hyperlink r:id="rId29">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B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BC">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Hello </w:t>
      </w:r>
      <w:sdt>
        <w:sdtPr>
          <w:tag w:val="goog_rdk_0"/>
        </w:sdtPr>
        <w:sdtContent>
          <w:del w:author="Unknown" w:id="0" w:date="2021-08-09T14:25:27Z">
            <w:r w:rsidDel="00000000" w:rsidR="00000000" w:rsidRPr="00000000">
              <w:rPr>
                <w:rFonts w:ascii="Verdana" w:cs="Verdana" w:eastAsia="Verdana" w:hAnsi="Verdana"/>
                <w:color w:val="000000"/>
                <w:sz w:val="20"/>
                <w:szCs w:val="20"/>
                <w:rtl w:val="0"/>
              </w:rPr>
              <w:delText xml:space="preserve">Delete your first paragraph.</w:delText>
            </w:r>
          </w:del>
        </w:sdtContent>
      </w:sdt>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10) Inserted Text</w:t>
      </w:r>
    </w:p>
    <w:p w:rsidR="00000000" w:rsidDel="00000000" w:rsidP="00000000" w:rsidRDefault="00000000" w:rsidRPr="00000000" w14:paraId="000000B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Anything that puts within &lt;ins&gt;..........&lt;/ins&gt; is displayed as inserted text.</w:t>
      </w:r>
    </w:p>
    <w:p w:rsidR="00000000" w:rsidDel="00000000" w:rsidP="00000000" w:rsidRDefault="00000000" w:rsidRPr="00000000" w14:paraId="000000C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C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&lt;del&gt;</w:t>
      </w:r>
      <w:r w:rsidDel="00000000" w:rsidR="00000000" w:rsidRPr="00000000">
        <w:rPr>
          <w:rFonts w:ascii="Verdana" w:cs="Verdana" w:eastAsia="Verdana" w:hAnsi="Verdana"/>
          <w:color w:val="000000"/>
          <w:sz w:val="20"/>
          <w:szCs w:val="20"/>
          <w:rtl w:val="0"/>
        </w:rPr>
        <w:t xml:space="preserve">Delete your first paragraph.</w:t>
      </w:r>
      <w:r w:rsidDel="00000000" w:rsidR="00000000" w:rsidRPr="00000000">
        <w:rPr>
          <w:rFonts w:ascii="Verdana" w:cs="Verdana" w:eastAsia="Verdana" w:hAnsi="Verdana"/>
          <w:b w:val="1"/>
          <w:color w:val="006699"/>
          <w:sz w:val="20"/>
          <w:szCs w:val="20"/>
          <w:rtl w:val="0"/>
        </w:rPr>
        <w:t xml:space="preserve">&lt;/del&gt;&lt;ins&gt;</w:t>
      </w:r>
      <w:r w:rsidDel="00000000" w:rsidR="00000000" w:rsidRPr="00000000">
        <w:rPr>
          <w:rFonts w:ascii="Verdana" w:cs="Verdana" w:eastAsia="Verdana" w:hAnsi="Verdana"/>
          <w:color w:val="000000"/>
          <w:sz w:val="20"/>
          <w:szCs w:val="20"/>
          <w:rtl w:val="0"/>
        </w:rPr>
        <w:t xml:space="preserve">Write another paragraph.</w:t>
      </w:r>
      <w:r w:rsidDel="00000000" w:rsidR="00000000" w:rsidRPr="00000000">
        <w:rPr>
          <w:rFonts w:ascii="Verdana" w:cs="Verdana" w:eastAsia="Verdana" w:hAnsi="Verdana"/>
          <w:b w:val="1"/>
          <w:color w:val="006699"/>
          <w:sz w:val="20"/>
          <w:szCs w:val="20"/>
          <w:rtl w:val="0"/>
        </w:rPr>
        <w:t xml:space="preserve">&lt;/ins&gt;&lt;/p&gt;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2">
      <w:pPr>
        <w:spacing w:after="0" w:line="240" w:lineRule="auto"/>
        <w:rPr>
          <w:rFonts w:ascii="Times New Roman" w:cs="Times New Roman" w:eastAsia="Times New Roman" w:hAnsi="Times New Roman"/>
          <w:sz w:val="20"/>
          <w:szCs w:val="20"/>
        </w:rPr>
      </w:pPr>
      <w:hyperlink r:id="rId30">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C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C4">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Delete your first paragraph.</w:t>
      </w:r>
      <w:sdt>
        <w:sdtPr>
          <w:tag w:val="goog_rdk_1"/>
        </w:sdtPr>
        <w:sdtContent>
          <w:ins w:author="Unknown" w:id="1" w:date="2021-08-09T14:25:27Z">
            <w:r w:rsidDel="00000000" w:rsidR="00000000" w:rsidRPr="00000000">
              <w:rPr>
                <w:rFonts w:ascii="Verdana" w:cs="Verdana" w:eastAsia="Verdana" w:hAnsi="Verdana"/>
                <w:color w:val="000000"/>
                <w:sz w:val="20"/>
                <w:szCs w:val="20"/>
                <w:rtl w:val="0"/>
              </w:rPr>
              <w:t xml:space="preserve">Write another paragraph.</w:t>
            </w:r>
          </w:ins>
        </w:sdtContent>
      </w:sdt>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11) Larger Text</w:t>
      </w:r>
    </w:p>
    <w:p w:rsidR="00000000" w:rsidDel="00000000" w:rsidP="00000000" w:rsidRDefault="00000000" w:rsidRPr="00000000" w14:paraId="000000C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want to put your font size larger than the rest of the text then put the content within &lt;big&gt;.........&lt;/big&gt;. It increase one font size larger than the previous one.</w:t>
      </w:r>
    </w:p>
    <w:p w:rsidR="00000000" w:rsidDel="00000000" w:rsidP="00000000" w:rsidRDefault="00000000" w:rsidRPr="00000000" w14:paraId="000000C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C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b w:val="1"/>
          <w:color w:val="006699"/>
          <w:sz w:val="20"/>
          <w:szCs w:val="20"/>
          <w:rtl w:val="0"/>
        </w:rPr>
        <w:t xml:space="preserve">&lt;big&gt;</w:t>
      </w:r>
      <w:r w:rsidDel="00000000" w:rsidR="00000000" w:rsidRPr="00000000">
        <w:rPr>
          <w:rFonts w:ascii="Verdana" w:cs="Verdana" w:eastAsia="Verdana" w:hAnsi="Verdana"/>
          <w:color w:val="000000"/>
          <w:sz w:val="20"/>
          <w:szCs w:val="20"/>
          <w:rtl w:val="0"/>
        </w:rPr>
        <w:t xml:space="preserve">Write the paragraph in larger font.</w:t>
      </w:r>
      <w:r w:rsidDel="00000000" w:rsidR="00000000" w:rsidRPr="00000000">
        <w:rPr>
          <w:rFonts w:ascii="Verdana" w:cs="Verdana" w:eastAsia="Verdana" w:hAnsi="Verdana"/>
          <w:b w:val="1"/>
          <w:color w:val="006699"/>
          <w:sz w:val="20"/>
          <w:szCs w:val="20"/>
          <w:rtl w:val="0"/>
        </w:rPr>
        <w:t xml:space="preserve">&lt;/big&gt;&lt;/p&gt;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A">
      <w:pPr>
        <w:spacing w:after="0" w:line="240" w:lineRule="auto"/>
        <w:rPr>
          <w:rFonts w:ascii="Times New Roman" w:cs="Times New Roman" w:eastAsia="Times New Roman" w:hAnsi="Times New Roman"/>
          <w:sz w:val="20"/>
          <w:szCs w:val="20"/>
        </w:rPr>
      </w:pPr>
      <w:hyperlink r:id="rId31">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0C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CC">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Hello Write the paragraph in larger font.</w:t>
      </w:r>
    </w:p>
    <w:p w:rsidR="00000000" w:rsidDel="00000000" w:rsidP="00000000" w:rsidRDefault="00000000" w:rsidRPr="00000000" w14:paraId="000000CD">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12) Smaller Text</w:t>
      </w:r>
    </w:p>
    <w:p w:rsidR="00000000" w:rsidDel="00000000" w:rsidP="00000000" w:rsidRDefault="00000000" w:rsidRPr="00000000" w14:paraId="000000C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want to put your font size smaller than the rest of the text then put the content within &lt;small&gt;.........&lt;/small&gt;tag. It reduces one font size than the previous one.</w:t>
      </w:r>
    </w:p>
    <w:p w:rsidR="00000000" w:rsidDel="00000000" w:rsidP="00000000" w:rsidRDefault="00000000" w:rsidRPr="00000000" w14:paraId="000000D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D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Hello </w:t>
      </w:r>
      <w:r w:rsidDel="00000000" w:rsidR="00000000" w:rsidRPr="00000000">
        <w:rPr>
          <w:rFonts w:ascii="Verdana" w:cs="Verdana" w:eastAsia="Verdana" w:hAnsi="Verdana"/>
          <w:b w:val="1"/>
          <w:color w:val="006699"/>
          <w:sz w:val="20"/>
          <w:szCs w:val="20"/>
          <w:rtl w:val="0"/>
        </w:rPr>
        <w:t xml:space="preserve">&lt;small&gt;</w:t>
      </w:r>
      <w:r w:rsidDel="00000000" w:rsidR="00000000" w:rsidRPr="00000000">
        <w:rPr>
          <w:rFonts w:ascii="Verdana" w:cs="Verdana" w:eastAsia="Verdana" w:hAnsi="Verdana"/>
          <w:color w:val="000000"/>
          <w:sz w:val="20"/>
          <w:szCs w:val="20"/>
          <w:rtl w:val="0"/>
        </w:rPr>
        <w:t xml:space="preserve">Write the paragraph in smaller font.</w:t>
      </w:r>
      <w:r w:rsidDel="00000000" w:rsidR="00000000" w:rsidRPr="00000000">
        <w:rPr>
          <w:rFonts w:ascii="Verdana" w:cs="Verdana" w:eastAsia="Verdana" w:hAnsi="Verdana"/>
          <w:b w:val="1"/>
          <w:color w:val="006699"/>
          <w:sz w:val="20"/>
          <w:szCs w:val="20"/>
          <w:rtl w:val="0"/>
        </w:rPr>
        <w:t xml:space="preserve">&lt;/small&gt;&lt;/p&gt;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2">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D3">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Hello Write the paragraph in smaller font.</w:t>
      </w:r>
    </w:p>
    <w:p w:rsidR="00000000" w:rsidDel="00000000" w:rsidP="00000000" w:rsidRDefault="00000000" w:rsidRPr="00000000" w14:paraId="000000D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5">
      <w:pPr>
        <w:pStyle w:val="Heading2"/>
        <w:shd w:fill="ffffff" w:val="clear"/>
        <w:spacing w:after="0" w:before="280"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Heading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six different HTML headings which are defined with the &lt;h1&gt; to &lt;h6&gt; tags.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h1 is the largest heading tag and h6 is the smallest one. So h1 is used for most important heading and h6 is used for least important.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See this example:</w:t>
      </w:r>
    </w:p>
    <w:p w:rsidR="00000000" w:rsidDel="00000000" w:rsidP="00000000" w:rsidRDefault="00000000" w:rsidRPr="00000000" w14:paraId="000000D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&lt;h1&gt;</w:t>
      </w:r>
      <w:r w:rsidDel="00000000" w:rsidR="00000000" w:rsidRPr="00000000">
        <w:rPr>
          <w:rFonts w:ascii="Verdana" w:cs="Verdana" w:eastAsia="Verdana" w:hAnsi="Verdana"/>
          <w:color w:val="000000"/>
          <w:sz w:val="20"/>
          <w:szCs w:val="20"/>
          <w:rtl w:val="0"/>
        </w:rPr>
        <w:t xml:space="preserve">Heading no. 1</w:t>
      </w:r>
      <w:r w:rsidDel="00000000" w:rsidR="00000000" w:rsidRPr="00000000">
        <w:rPr>
          <w:rFonts w:ascii="Verdana" w:cs="Verdana" w:eastAsia="Verdana" w:hAnsi="Verdana"/>
          <w:b w:val="1"/>
          <w:color w:val="006699"/>
          <w:sz w:val="20"/>
          <w:szCs w:val="20"/>
          <w:rtl w:val="0"/>
        </w:rPr>
        <w:t xml:space="preserve">&lt;/h1&gt;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Heading no. 2</w:t>
      </w: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Heading no. 3</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&lt;h4&gt;</w:t>
      </w:r>
      <w:r w:rsidDel="00000000" w:rsidR="00000000" w:rsidRPr="00000000">
        <w:rPr>
          <w:rFonts w:ascii="Verdana" w:cs="Verdana" w:eastAsia="Verdana" w:hAnsi="Verdana"/>
          <w:color w:val="000000"/>
          <w:sz w:val="20"/>
          <w:szCs w:val="20"/>
          <w:rtl w:val="0"/>
        </w:rPr>
        <w:t xml:space="preserve">Heading no. 4</w:t>
      </w:r>
      <w:r w:rsidDel="00000000" w:rsidR="00000000" w:rsidRPr="00000000">
        <w:rPr>
          <w:rFonts w:ascii="Verdana" w:cs="Verdana" w:eastAsia="Verdana" w:hAnsi="Verdana"/>
          <w:b w:val="1"/>
          <w:color w:val="006699"/>
          <w:sz w:val="20"/>
          <w:szCs w:val="20"/>
          <w:rtl w:val="0"/>
        </w:rPr>
        <w:t xml:space="preserve">&lt;/h4&gt;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&lt;h5&gt;</w:t>
      </w:r>
      <w:r w:rsidDel="00000000" w:rsidR="00000000" w:rsidRPr="00000000">
        <w:rPr>
          <w:rFonts w:ascii="Verdana" w:cs="Verdana" w:eastAsia="Verdana" w:hAnsi="Verdana"/>
          <w:color w:val="000000"/>
          <w:sz w:val="20"/>
          <w:szCs w:val="20"/>
          <w:rtl w:val="0"/>
        </w:rPr>
        <w:t xml:space="preserve">Heading no. 5</w:t>
      </w:r>
      <w:r w:rsidDel="00000000" w:rsidR="00000000" w:rsidRPr="00000000">
        <w:rPr>
          <w:rFonts w:ascii="Verdana" w:cs="Verdana" w:eastAsia="Verdana" w:hAnsi="Verdana"/>
          <w:b w:val="1"/>
          <w:color w:val="006699"/>
          <w:sz w:val="20"/>
          <w:szCs w:val="20"/>
          <w:rtl w:val="0"/>
        </w:rPr>
        <w:t xml:space="preserve">&lt;/h5&gt;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&lt;h6&gt;</w:t>
      </w:r>
      <w:r w:rsidDel="00000000" w:rsidR="00000000" w:rsidRPr="00000000">
        <w:rPr>
          <w:rFonts w:ascii="Verdana" w:cs="Verdana" w:eastAsia="Verdana" w:hAnsi="Verdana"/>
          <w:color w:val="000000"/>
          <w:sz w:val="20"/>
          <w:szCs w:val="20"/>
          <w:rtl w:val="0"/>
        </w:rPr>
        <w:t xml:space="preserve">Heading no. 6</w:t>
      </w:r>
      <w:r w:rsidDel="00000000" w:rsidR="00000000" w:rsidRPr="00000000">
        <w:rPr>
          <w:rFonts w:ascii="Verdana" w:cs="Verdana" w:eastAsia="Verdana" w:hAnsi="Verdana"/>
          <w:b w:val="1"/>
          <w:color w:val="006699"/>
          <w:sz w:val="20"/>
          <w:szCs w:val="20"/>
          <w:rtl w:val="0"/>
        </w:rPr>
        <w:t xml:space="preserve">&lt;/h6&gt;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E2">
      <w:pPr>
        <w:pStyle w:val="Heading1"/>
        <w:shd w:fill="f9fbf9" w:val="clear"/>
        <w:spacing w:after="0" w:before="28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Heading no. 1</w:t>
      </w:r>
    </w:p>
    <w:p w:rsidR="00000000" w:rsidDel="00000000" w:rsidP="00000000" w:rsidRDefault="00000000" w:rsidRPr="00000000" w14:paraId="000000E3">
      <w:pPr>
        <w:pStyle w:val="Heading2"/>
        <w:shd w:fill="f9fbf9" w:val="clear"/>
        <w:spacing w:after="0" w:before="28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Heading no. 2</w:t>
      </w:r>
    </w:p>
    <w:p w:rsidR="00000000" w:rsidDel="00000000" w:rsidP="00000000" w:rsidRDefault="00000000" w:rsidRPr="00000000" w14:paraId="000000E4">
      <w:pPr>
        <w:pStyle w:val="Heading3"/>
        <w:shd w:fill="f9fbf9" w:val="clear"/>
        <w:spacing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Heading no. 3</w:t>
      </w:r>
    </w:p>
    <w:p w:rsidR="00000000" w:rsidDel="00000000" w:rsidP="00000000" w:rsidRDefault="00000000" w:rsidRPr="00000000" w14:paraId="000000E5">
      <w:pPr>
        <w:pStyle w:val="Heading4"/>
        <w:shd w:fill="f9fbf9" w:val="clear"/>
        <w:spacing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Heading no. 4</w:t>
      </w:r>
    </w:p>
    <w:p w:rsidR="00000000" w:rsidDel="00000000" w:rsidP="00000000" w:rsidRDefault="00000000" w:rsidRPr="00000000" w14:paraId="000000E6">
      <w:pPr>
        <w:pStyle w:val="Heading5"/>
        <w:shd w:fill="f9fbf9" w:val="clear"/>
        <w:spacing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Heading no. 5</w:t>
      </w:r>
    </w:p>
    <w:p w:rsidR="00000000" w:rsidDel="00000000" w:rsidP="00000000" w:rsidRDefault="00000000" w:rsidRPr="00000000" w14:paraId="000000E7">
      <w:pPr>
        <w:pStyle w:val="Heading6"/>
        <w:shd w:fill="f9fbf9" w:val="clear"/>
        <w:spacing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Heading no. 6</w:t>
      </w:r>
    </w:p>
    <w:p w:rsidR="00000000" w:rsidDel="00000000" w:rsidP="00000000" w:rsidRDefault="00000000" w:rsidRPr="00000000" w14:paraId="000000E8">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Heading elements (h1....h6) should be used for headings only. They should not be used just to make text bold or big.</w:t>
      </w:r>
    </w:p>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1"/>
        <w:tblW w:w="966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903"/>
        <w:gridCol w:w="1712"/>
        <w:gridCol w:w="1278"/>
        <w:gridCol w:w="1570"/>
        <w:gridCol w:w="1667"/>
        <w:gridCol w:w="1530"/>
        <w:tblGridChange w:id="0">
          <w:tblGrid>
            <w:gridCol w:w="1903"/>
            <w:gridCol w:w="1712"/>
            <w:gridCol w:w="1278"/>
            <w:gridCol w:w="1570"/>
            <w:gridCol w:w="1667"/>
            <w:gridCol w:w="1530"/>
          </w:tblGrid>
        </w:tblGridChange>
      </w:tblGrid>
      <w:tr>
        <w:trPr>
          <w:cantSplit w:val="0"/>
          <w:trHeight w:val="264"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E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E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46"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ED">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45"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EE">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51"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EF">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49"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F0">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56"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2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F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&lt;h1&gt;to&lt;h6&gt;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F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F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F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F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F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0F7">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shd w:fill="ffffff" w:val="clear"/>
        <w:spacing w:after="0" w:before="75"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HTML Paragraph</w:t>
      </w:r>
    </w:p>
    <w:p w:rsidR="00000000" w:rsidDel="00000000" w:rsidP="00000000" w:rsidRDefault="00000000" w:rsidRPr="00000000" w14:paraId="000000F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paragraph or HTML p tag is used to define a paragraph in a webpage. Let's take a simple example to see how it work. It is a notable point that a browser itself add an empty line before and after a paragraph.</w:t>
      </w:r>
    </w:p>
    <w:p w:rsidR="00000000" w:rsidDel="00000000" w:rsidP="00000000" w:rsidRDefault="00000000" w:rsidRPr="00000000" w14:paraId="000000F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See this example:</w:t>
      </w:r>
    </w:p>
    <w:p w:rsidR="00000000" w:rsidDel="00000000" w:rsidP="00000000" w:rsidRDefault="00000000" w:rsidRPr="00000000" w14:paraId="000000F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This is first paragraph.</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F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This is second paragraph.</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F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This is third paragraph.</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F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0FF">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first paragraph.</w:t>
      </w:r>
    </w:p>
    <w:p w:rsidR="00000000" w:rsidDel="00000000" w:rsidP="00000000" w:rsidRDefault="00000000" w:rsidRPr="00000000" w14:paraId="00000100">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second paragraph.</w:t>
      </w:r>
    </w:p>
    <w:p w:rsidR="00000000" w:rsidDel="00000000" w:rsidP="00000000" w:rsidRDefault="00000000" w:rsidRPr="00000000" w14:paraId="00000101">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third paragraph.</w:t>
      </w:r>
    </w:p>
    <w:p w:rsidR="00000000" w:rsidDel="00000000" w:rsidP="00000000" w:rsidRDefault="00000000" w:rsidRPr="00000000" w14:paraId="0000010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Space inside HTML Paragraph</w:t>
      </w:r>
    </w:p>
    <w:p w:rsidR="00000000" w:rsidDel="00000000" w:rsidP="00000000" w:rsidRDefault="00000000" w:rsidRPr="00000000" w14:paraId="0000010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put a lot of spaces inside the HTML p tag, browser removes extra spaces and extra line while displaying the page. The browser counts number of spaces and lines as a single one.</w:t>
      </w:r>
    </w:p>
    <w:p w:rsidR="00000000" w:rsidDel="00000000" w:rsidP="00000000" w:rsidRDefault="00000000" w:rsidRPr="00000000" w14:paraId="0000010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0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 am  </w:t>
      </w:r>
    </w:p>
    <w:p w:rsidR="00000000" w:rsidDel="00000000" w:rsidP="00000000" w:rsidRDefault="00000000" w:rsidRPr="00000000" w14:paraId="0000010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going to provide  </w:t>
      </w:r>
    </w:p>
    <w:p w:rsidR="00000000" w:rsidDel="00000000" w:rsidP="00000000" w:rsidRDefault="00000000" w:rsidRPr="00000000" w14:paraId="0000010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 tutorial on HTML  </w:t>
      </w:r>
    </w:p>
    <w:p w:rsidR="00000000" w:rsidDel="00000000" w:rsidP="00000000" w:rsidRDefault="00000000" w:rsidRPr="00000000" w14:paraId="0000010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hope that it will  </w:t>
      </w:r>
    </w:p>
    <w:p w:rsidR="00000000" w:rsidDel="00000000" w:rsidP="00000000" w:rsidRDefault="00000000" w:rsidRPr="00000000" w14:paraId="0000010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 very beneficial for you.  </w:t>
      </w:r>
    </w:p>
    <w:p w:rsidR="00000000" w:rsidDel="00000000" w:rsidP="00000000" w:rsidRDefault="00000000" w:rsidRPr="00000000" w14:paraId="0000010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0E">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0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Look, I put here a lot of spaces but I know, Browser will ignore it.</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10">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You cannot determine the display of HTML</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1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1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because resized windows may create different result. </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hyperlink r:id="rId37">
        <w:r w:rsidDel="00000000" w:rsidR="00000000" w:rsidRPr="00000000">
          <w:rPr>
            <w:rFonts w:ascii="Verdana" w:cs="Verdana" w:eastAsia="Verdana" w:hAnsi="Verdana"/>
            <w:b w:val="1"/>
            <w:color w:val="ffffff"/>
            <w:sz w:val="20"/>
            <w:szCs w:val="20"/>
            <w:u w:val="single"/>
            <w:rtl w:val="0"/>
          </w:rPr>
          <w:t xml:space="preserve">Test it Now</w:t>
        </w:r>
      </w:hyperlink>
      <w:r w:rsidDel="00000000" w:rsidR="00000000" w:rsidRPr="00000000">
        <w:rPr>
          <w:rtl w:val="0"/>
        </w:rPr>
      </w:r>
    </w:p>
    <w:p w:rsidR="00000000" w:rsidDel="00000000" w:rsidP="00000000" w:rsidRDefault="00000000" w:rsidRPr="00000000" w14:paraId="0000011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116">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 am going to provide you a tutorial on HTML and hope that it will be very beneficial for you.</w:t>
      </w:r>
    </w:p>
    <w:p w:rsidR="00000000" w:rsidDel="00000000" w:rsidP="00000000" w:rsidRDefault="00000000" w:rsidRPr="00000000" w14:paraId="00000117">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Look, I put here a lot of spaces but I know, Browser will ignore it.</w:t>
      </w:r>
    </w:p>
    <w:p w:rsidR="00000000" w:rsidDel="00000000" w:rsidP="00000000" w:rsidRDefault="00000000" w:rsidRPr="00000000" w14:paraId="00000118">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cannot determine the display of HTML</w:t>
      </w:r>
    </w:p>
    <w:p w:rsidR="00000000" w:rsidDel="00000000" w:rsidP="00000000" w:rsidRDefault="00000000" w:rsidRPr="00000000" w14:paraId="00000119">
      <w:pPr>
        <w:shd w:fill="f9fbf9"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because resized windows may create different result.</w:t>
      </w:r>
    </w:p>
    <w:p w:rsidR="00000000" w:rsidDel="00000000" w:rsidP="00000000" w:rsidRDefault="00000000" w:rsidRPr="00000000" w14:paraId="0000011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can see, all the extra lines and unnecessary spaces are removed by the browser.</w:t>
      </w:r>
    </w:p>
    <w:p w:rsidR="00000000" w:rsidDel="00000000" w:rsidP="00000000" w:rsidRDefault="00000000" w:rsidRPr="00000000" w14:paraId="0000011B">
      <w:pPr>
        <w:shd w:fill="ffffff" w:val="clear"/>
        <w:spacing w:after="0" w:before="280" w:line="240" w:lineRule="auto"/>
        <w:jc w:val="both"/>
        <w:rPr>
          <w:rFonts w:ascii="Helvetica Neue" w:cs="Helvetica Neue" w:eastAsia="Helvetica Neue" w:hAnsi="Helvetica Neue"/>
          <w:b w:val="1"/>
          <w:color w:val="610b4b"/>
          <w:sz w:val="20"/>
          <w:szCs w:val="20"/>
        </w:rPr>
      </w:pPr>
      <w:r w:rsidDel="00000000" w:rsidR="00000000" w:rsidRPr="00000000">
        <w:rPr>
          <w:rFonts w:ascii="Helvetica Neue" w:cs="Helvetica Neue" w:eastAsia="Helvetica Neue" w:hAnsi="Helvetica Neue"/>
          <w:b w:val="1"/>
          <w:color w:val="610b4b"/>
          <w:sz w:val="20"/>
          <w:szCs w:val="20"/>
          <w:rtl w:val="0"/>
        </w:rPr>
        <w:t xml:space="preserve">Supporting Browsers</w:t>
      </w:r>
    </w:p>
    <w:tbl>
      <w:tblPr>
        <w:tblStyle w:val="Table2"/>
        <w:tblW w:w="9597.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16"/>
        <w:gridCol w:w="1825"/>
        <w:gridCol w:w="1216"/>
        <w:gridCol w:w="1745"/>
        <w:gridCol w:w="1658"/>
        <w:gridCol w:w="1637"/>
        <w:tblGridChange w:id="0">
          <w:tblGrid>
            <w:gridCol w:w="1516"/>
            <w:gridCol w:w="1825"/>
            <w:gridCol w:w="1216"/>
            <w:gridCol w:w="1745"/>
            <w:gridCol w:w="1658"/>
            <w:gridCol w:w="1637"/>
          </w:tblGrid>
        </w:tblGridChange>
      </w:tblGrid>
      <w:tr>
        <w:trPr>
          <w:cantSplit w:val="0"/>
          <w:trHeight w:val="247"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1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1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53"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1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62"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1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59"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2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67"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2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6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2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&lt;p&gt;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2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2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2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2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2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128">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9">
      <w:pPr>
        <w:shd w:fill="ffffff" w:val="clear"/>
        <w:spacing w:after="0" w:before="75"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HTML Anchor</w:t>
      </w:r>
    </w:p>
    <w:p w:rsidR="00000000" w:rsidDel="00000000" w:rsidP="00000000" w:rsidRDefault="00000000" w:rsidRPr="00000000" w14:paraId="0000012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HTML anchor tag</w:t>
      </w:r>
      <w:r w:rsidDel="00000000" w:rsidR="00000000" w:rsidRPr="00000000">
        <w:rPr>
          <w:rFonts w:ascii="Verdana" w:cs="Verdana" w:eastAsia="Verdana" w:hAnsi="Verdana"/>
          <w:color w:val="000000"/>
          <w:sz w:val="20"/>
          <w:szCs w:val="20"/>
          <w:rtl w:val="0"/>
        </w:rPr>
        <w:t xml:space="preserve"> defines </w:t>
      </w:r>
      <w:r w:rsidDel="00000000" w:rsidR="00000000" w:rsidRPr="00000000">
        <w:rPr>
          <w:rFonts w:ascii="Verdana" w:cs="Verdana" w:eastAsia="Verdana" w:hAnsi="Verdana"/>
          <w:i w:val="1"/>
          <w:color w:val="000000"/>
          <w:sz w:val="20"/>
          <w:szCs w:val="20"/>
          <w:rtl w:val="0"/>
        </w:rPr>
        <w:t xml:space="preserve">a hyperlink that links one page to another page</w:t>
      </w:r>
      <w:r w:rsidDel="00000000" w:rsidR="00000000" w:rsidRPr="00000000">
        <w:rPr>
          <w:rFonts w:ascii="Verdana" w:cs="Verdana" w:eastAsia="Verdana" w:hAnsi="Verdana"/>
          <w:color w:val="000000"/>
          <w:sz w:val="20"/>
          <w:szCs w:val="20"/>
          <w:rtl w:val="0"/>
        </w:rPr>
        <w:t xml:space="preserve">. The "href" attribute is the most important attribute of the HTML a tag.</w:t>
      </w:r>
    </w:p>
    <w:p w:rsidR="00000000" w:rsidDel="00000000" w:rsidP="00000000" w:rsidRDefault="00000000" w:rsidRPr="00000000" w14:paraId="0000012B">
      <w:pPr>
        <w:shd w:fill="ffffff" w:val="clear"/>
        <w:spacing w:after="0" w:before="280" w:line="240" w:lineRule="auto"/>
        <w:jc w:val="both"/>
        <w:rPr>
          <w:rFonts w:ascii="Helvetica Neue" w:cs="Helvetica Neue" w:eastAsia="Helvetica Neue" w:hAnsi="Helvetica Neue"/>
          <w:b w:val="1"/>
          <w:color w:val="610b4b"/>
          <w:sz w:val="20"/>
          <w:szCs w:val="20"/>
        </w:rPr>
      </w:pPr>
      <w:r w:rsidDel="00000000" w:rsidR="00000000" w:rsidRPr="00000000">
        <w:rPr>
          <w:rFonts w:ascii="Helvetica Neue" w:cs="Helvetica Neue" w:eastAsia="Helvetica Neue" w:hAnsi="Helvetica Neue"/>
          <w:b w:val="1"/>
          <w:color w:val="610b4b"/>
          <w:sz w:val="20"/>
          <w:szCs w:val="20"/>
          <w:rtl w:val="0"/>
        </w:rPr>
        <w:t xml:space="preserve">href attribute of HTML anchor tag</w:t>
      </w:r>
    </w:p>
    <w:p w:rsidR="00000000" w:rsidDel="00000000" w:rsidP="00000000" w:rsidRDefault="00000000" w:rsidRPr="00000000" w14:paraId="0000012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href attribute is used to define the address of the file to be linked. In other words, it points out the destination page.</w:t>
      </w:r>
    </w:p>
    <w:p w:rsidR="00000000" w:rsidDel="00000000" w:rsidP="00000000" w:rsidRDefault="00000000" w:rsidRPr="00000000" w14:paraId="0000012D">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of HTML anchor tag is given below.</w:t>
      </w:r>
    </w:p>
    <w:p w:rsidR="00000000" w:rsidDel="00000000" w:rsidP="00000000" w:rsidRDefault="00000000" w:rsidRPr="00000000" w14:paraId="000001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75" w:line="240" w:lineRule="auto"/>
        <w:ind w:left="15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&lt;a href = "..........."&gt; Link Text &lt;/a&gt;</w:t>
      </w:r>
    </w:p>
    <w:p w:rsidR="00000000" w:rsidDel="00000000" w:rsidP="00000000" w:rsidRDefault="00000000" w:rsidRPr="00000000" w14:paraId="0000012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an example of HTML anchor tag.</w:t>
      </w:r>
    </w:p>
    <w:p w:rsidR="00000000" w:rsidDel="00000000" w:rsidP="00000000" w:rsidRDefault="00000000" w:rsidRPr="00000000" w14:paraId="0000013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&lt;a</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href</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"second.html"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Click for Second Page</w:t>
      </w:r>
      <w:r w:rsidDel="00000000" w:rsidR="00000000" w:rsidRPr="00000000">
        <w:rPr>
          <w:rFonts w:ascii="Verdana" w:cs="Verdana" w:eastAsia="Verdana" w:hAnsi="Verdana"/>
          <w:b w:val="1"/>
          <w:color w:val="006699"/>
          <w:sz w:val="20"/>
          <w:szCs w:val="20"/>
          <w:rtl w:val="0"/>
        </w:rPr>
        <w:t xml:space="preserve">&lt;/a&gt;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hyperlink r:id="rId38">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132">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Appearance of HTML anchor tag</w:t>
      </w:r>
    </w:p>
    <w:p w:rsidR="00000000" w:rsidDel="00000000" w:rsidP="00000000" w:rsidRDefault="00000000" w:rsidRPr="00000000" w14:paraId="0000013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b w:val="1"/>
          <w:color w:val="000000"/>
          <w:sz w:val="20"/>
          <w:szCs w:val="20"/>
          <w:rtl w:val="0"/>
        </w:rPr>
        <w:t xml:space="preserve">unvisited link</w:t>
      </w:r>
      <w:r w:rsidDel="00000000" w:rsidR="00000000" w:rsidRPr="00000000">
        <w:rPr>
          <w:rFonts w:ascii="Verdana" w:cs="Verdana" w:eastAsia="Verdana" w:hAnsi="Verdana"/>
          <w:color w:val="000000"/>
          <w:sz w:val="20"/>
          <w:szCs w:val="20"/>
          <w:rtl w:val="0"/>
        </w:rPr>
        <w:t xml:space="preserve"> is displayed underlined and blue.</w:t>
      </w:r>
    </w:p>
    <w:p w:rsidR="00000000" w:rsidDel="00000000" w:rsidP="00000000" w:rsidRDefault="00000000" w:rsidRPr="00000000" w14:paraId="00000134">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w:t>
      </w:r>
      <w:r w:rsidDel="00000000" w:rsidR="00000000" w:rsidRPr="00000000">
        <w:rPr>
          <w:rFonts w:ascii="Verdana" w:cs="Verdana" w:eastAsia="Verdana" w:hAnsi="Verdana"/>
          <w:b w:val="1"/>
          <w:color w:val="000000"/>
          <w:sz w:val="20"/>
          <w:szCs w:val="20"/>
          <w:rtl w:val="0"/>
        </w:rPr>
        <w:t xml:space="preserve">visited link</w:t>
      </w:r>
      <w:r w:rsidDel="00000000" w:rsidR="00000000" w:rsidRPr="00000000">
        <w:rPr>
          <w:rFonts w:ascii="Verdana" w:cs="Verdana" w:eastAsia="Verdana" w:hAnsi="Verdana"/>
          <w:color w:val="000000"/>
          <w:sz w:val="20"/>
          <w:szCs w:val="20"/>
          <w:rtl w:val="0"/>
        </w:rPr>
        <w:t xml:space="preserve"> displayed underlined and purple.</w:t>
      </w:r>
    </w:p>
    <w:p w:rsidR="00000000" w:rsidDel="00000000" w:rsidP="00000000" w:rsidRDefault="00000000" w:rsidRPr="00000000" w14:paraId="0000013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b w:val="1"/>
          <w:color w:val="000000"/>
          <w:sz w:val="20"/>
          <w:szCs w:val="20"/>
          <w:rtl w:val="0"/>
        </w:rPr>
        <w:t xml:space="preserve">active link</w:t>
      </w:r>
      <w:r w:rsidDel="00000000" w:rsidR="00000000" w:rsidRPr="00000000">
        <w:rPr>
          <w:rFonts w:ascii="Verdana" w:cs="Verdana" w:eastAsia="Verdana" w:hAnsi="Verdana"/>
          <w:color w:val="000000"/>
          <w:sz w:val="20"/>
          <w:szCs w:val="20"/>
          <w:rtl w:val="0"/>
        </w:rPr>
        <w:t xml:space="preserve"> is underlined and red.</w:t>
      </w:r>
    </w:p>
    <w:p w:rsidR="00000000" w:rsidDel="00000000" w:rsidP="00000000" w:rsidRDefault="00000000" w:rsidRPr="00000000" w14:paraId="0000013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hd w:fill="ffffff" w:val="clear"/>
        <w:spacing w:after="0" w:before="280" w:line="240" w:lineRule="auto"/>
        <w:jc w:val="both"/>
        <w:rPr>
          <w:rFonts w:ascii="Helvetica Neue" w:cs="Helvetica Neue" w:eastAsia="Helvetica Neue" w:hAnsi="Helvetica Neue"/>
          <w:b w:val="1"/>
          <w:color w:val="610b4b"/>
          <w:sz w:val="20"/>
          <w:szCs w:val="20"/>
        </w:rPr>
      </w:pPr>
      <w:r w:rsidDel="00000000" w:rsidR="00000000" w:rsidRPr="00000000">
        <w:rPr>
          <w:rFonts w:ascii="Helvetica Neue" w:cs="Helvetica Neue" w:eastAsia="Helvetica Neue" w:hAnsi="Helvetica Neue"/>
          <w:b w:val="1"/>
          <w:color w:val="610b4b"/>
          <w:sz w:val="20"/>
          <w:szCs w:val="20"/>
          <w:rtl w:val="0"/>
        </w:rPr>
        <w:t xml:space="preserve">Supporting Browsers</w:t>
      </w:r>
    </w:p>
    <w:tbl>
      <w:tblPr>
        <w:tblStyle w:val="Table3"/>
        <w:tblW w:w="956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12"/>
        <w:gridCol w:w="1820"/>
        <w:gridCol w:w="1212"/>
        <w:gridCol w:w="1739"/>
        <w:gridCol w:w="1652"/>
        <w:gridCol w:w="1631"/>
        <w:tblGridChange w:id="0">
          <w:tblGrid>
            <w:gridCol w:w="1512"/>
            <w:gridCol w:w="1820"/>
            <w:gridCol w:w="1212"/>
            <w:gridCol w:w="1739"/>
            <w:gridCol w:w="1652"/>
            <w:gridCol w:w="1631"/>
          </w:tblGrid>
        </w:tblGridChange>
      </w:tblGrid>
      <w:tr>
        <w:trPr>
          <w:cantSplit w:val="0"/>
          <w:trHeight w:val="293"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3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3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66"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3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69"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3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72"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3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73"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3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7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47"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3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&lt;a&gt;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3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4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4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4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4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144">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45">
      <w:pPr>
        <w:pStyle w:val="Heading1"/>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Image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img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to display image on the web page. HTML img tag is an empty tag that contains attributes only, closing tags are not used in HTML image element.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an example of HTML image.</w:t>
      </w:r>
    </w:p>
    <w:p w:rsidR="00000000" w:rsidDel="00000000" w:rsidP="00000000" w:rsidRDefault="00000000" w:rsidRPr="00000000" w14:paraId="00000148">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HTML Image Example</w:t>
      </w: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49">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&lt;img</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src</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"good_morning.jpg"</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alt</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"Good Morning Friends"</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0"/>
          <w:szCs w:val="20"/>
        </w:rPr>
      </w:pPr>
      <w:r w:rsidDel="00000000" w:rsidR="00000000" w:rsidRPr="00000000">
        <w:rPr>
          <w:sz w:val="20"/>
          <w:szCs w:val="20"/>
        </w:rPr>
        <w:drawing>
          <wp:inline distB="0" distT="0" distL="0" distR="0">
            <wp:extent cx="1905000" cy="1266825"/>
            <wp:effectExtent b="0" l="0" r="0" t="0"/>
            <wp:docPr descr="Good Morning Friends" id="1075" name="image20.jpg"/>
            <a:graphic>
              <a:graphicData uri="http://schemas.openxmlformats.org/drawingml/2006/picture">
                <pic:pic>
                  <pic:nvPicPr>
                    <pic:cNvPr descr="Good Morning Friends" id="0" name="image20.jpg"/>
                    <pic:cNvPicPr preferRelativeResize="0"/>
                  </pic:nvPicPr>
                  <pic:blipFill>
                    <a:blip r:embed="rId39"/>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line="240" w:lineRule="auto"/>
        <w:rPr>
          <w:sz w:val="20"/>
          <w:szCs w:val="20"/>
        </w:rPr>
      </w:pPr>
      <w:r w:rsidDel="00000000" w:rsidR="00000000" w:rsidRPr="00000000">
        <w:rPr>
          <w:rtl w:val="0"/>
        </w:rPr>
      </w:r>
    </w:p>
    <w:p w:rsidR="00000000" w:rsidDel="00000000" w:rsidP="00000000" w:rsidRDefault="00000000" w:rsidRPr="00000000" w14:paraId="0000014E">
      <w:pPr>
        <w:pStyle w:val="Heading2"/>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Attributes of HTML img tag</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src and alt are important attributes of HTML img tag. All attributes of HTML image tag are given below.</w:t>
      </w:r>
    </w:p>
    <w:p w:rsidR="00000000" w:rsidDel="00000000" w:rsidP="00000000" w:rsidRDefault="00000000" w:rsidRPr="00000000" w14:paraId="00000150">
      <w:pPr>
        <w:pStyle w:val="Heading4"/>
        <w:spacing w:line="24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1) src</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necessary attribute that describes the source or path of the image. It instructs the browser where to look for the image on the server.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location of image may be on the same directory or another server.</w:t>
      </w:r>
    </w:p>
    <w:p w:rsidR="00000000" w:rsidDel="00000000" w:rsidP="00000000" w:rsidRDefault="00000000" w:rsidRPr="00000000" w14:paraId="00000153">
      <w:pPr>
        <w:pStyle w:val="Heading4"/>
        <w:spacing w:line="24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2) alt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alt attribute defines an alternate text for the image, if it can't be displayed. The value of the alt attribute describe the image in words. The alt attribute is considered good for SEO prospective.</w:t>
      </w:r>
    </w:p>
    <w:p w:rsidR="00000000" w:rsidDel="00000000" w:rsidP="00000000" w:rsidRDefault="00000000" w:rsidRPr="00000000" w14:paraId="00000155">
      <w:pPr>
        <w:pStyle w:val="Heading4"/>
        <w:spacing w:line="24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3) width</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optional attribute which is used to specify the width to display the image. It is not recommended now. You should apply CSS in place of width attribute.</w:t>
      </w:r>
    </w:p>
    <w:p w:rsidR="00000000" w:rsidDel="00000000" w:rsidP="00000000" w:rsidRDefault="00000000" w:rsidRPr="00000000" w14:paraId="00000157">
      <w:pPr>
        <w:pStyle w:val="Heading4"/>
        <w:spacing w:line="24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4) height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specifies the height of the image. The HTML height attribute also supports iframe, image and object elements. It is not recommended now. You should apply CSS in place of height attribute.</w:t>
      </w:r>
    </w:p>
    <w:p w:rsidR="00000000" w:rsidDel="00000000" w:rsidP="00000000" w:rsidRDefault="00000000" w:rsidRPr="00000000" w14:paraId="0000015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pStyle w:val="Heading2"/>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4"/>
        <w:tblW w:w="9535.000000000002"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07"/>
        <w:gridCol w:w="1813"/>
        <w:gridCol w:w="1208"/>
        <w:gridCol w:w="1734"/>
        <w:gridCol w:w="1647"/>
        <w:gridCol w:w="1626"/>
        <w:tblGridChange w:id="0">
          <w:tblGrid>
            <w:gridCol w:w="1507"/>
            <w:gridCol w:w="1813"/>
            <w:gridCol w:w="1208"/>
            <w:gridCol w:w="1734"/>
            <w:gridCol w:w="1647"/>
            <w:gridCol w:w="1626"/>
          </w:tblGrid>
        </w:tblGridChange>
      </w:tblGrid>
      <w:tr>
        <w:trPr>
          <w:cantSplit w:val="0"/>
          <w:trHeight w:val="268"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5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5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76"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5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77"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5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78"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5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33"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6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3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2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&lt;img&gt;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167">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68">
      <w:pPr>
        <w:shd w:fill="ffffff" w:val="clear"/>
        <w:spacing w:after="0" w:before="75"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HTML Table</w:t>
      </w:r>
    </w:p>
    <w:p w:rsidR="00000000" w:rsidDel="00000000" w:rsidP="00000000" w:rsidRDefault="00000000" w:rsidRPr="00000000" w14:paraId="0000016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HTML table tag</w:t>
      </w:r>
      <w:r w:rsidDel="00000000" w:rsidR="00000000" w:rsidRPr="00000000">
        <w:rPr>
          <w:rFonts w:ascii="Verdana" w:cs="Verdana" w:eastAsia="Verdana" w:hAnsi="Verdana"/>
          <w:color w:val="000000"/>
          <w:sz w:val="20"/>
          <w:szCs w:val="20"/>
          <w:rtl w:val="0"/>
        </w:rPr>
        <w:t xml:space="preserve"> is used to display data in tabular form (row * column). There can be many columns in a row.</w:t>
      </w:r>
    </w:p>
    <w:p w:rsidR="00000000" w:rsidDel="00000000" w:rsidP="00000000" w:rsidRDefault="00000000" w:rsidRPr="00000000" w14:paraId="0000016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tables are used to manage the layout of the page e.g. header section, navigation bar, body content, footer section etc. But it is recommended to use div tag over table to manage the layout of the page .</w:t>
      </w:r>
    </w:p>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Tags</w:t>
      </w:r>
    </w:p>
    <w:tbl>
      <w:tblPr>
        <w:tblStyle w:val="Table5"/>
        <w:tblW w:w="946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731"/>
        <w:gridCol w:w="7730"/>
        <w:tblGridChange w:id="0">
          <w:tblGrid>
            <w:gridCol w:w="1731"/>
            <w:gridCol w:w="7730"/>
          </w:tblGrid>
        </w:tblGridChange>
      </w:tblGrid>
      <w:tr>
        <w:trPr>
          <w:cantSplit w:val="0"/>
          <w:trHeight w:val="222"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16D">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Tag</w:t>
            </w:r>
          </w:p>
        </w:tc>
        <w:tc>
          <w:tcPr>
            <w:shd w:fill="c7ccbe" w:val="clear"/>
            <w:tcMar>
              <w:top w:w="180.0" w:type="dxa"/>
              <w:left w:w="180.0" w:type="dxa"/>
              <w:bottom w:w="180.0" w:type="dxa"/>
              <w:right w:w="180.0" w:type="dxa"/>
            </w:tcMar>
          </w:tcPr>
          <w:p w:rsidR="00000000" w:rsidDel="00000000" w:rsidP="00000000" w:rsidRDefault="00000000" w:rsidRPr="00000000" w14:paraId="0000016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p>
        </w:tc>
      </w:tr>
      <w:tr>
        <w:trPr>
          <w:cantSplit w:val="0"/>
          <w:trHeight w:val="222"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6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&lt;table&gt;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table.</w:t>
            </w:r>
          </w:p>
        </w:tc>
      </w:tr>
      <w:tr>
        <w:trPr>
          <w:cantSplit w:val="0"/>
          <w:trHeight w:val="222"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&lt;tr&gt;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row in a table.</w:t>
            </w:r>
          </w:p>
        </w:tc>
      </w:tr>
      <w:tr>
        <w:trPr>
          <w:cantSplit w:val="0"/>
          <w:trHeight w:val="222"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&lt;th&gt;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header cell in a table.</w:t>
            </w:r>
          </w:p>
        </w:tc>
      </w:tr>
      <w:tr>
        <w:trPr>
          <w:cantSplit w:val="0"/>
          <w:trHeight w:val="222"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&lt;td&gt;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cell in a table.</w:t>
            </w:r>
          </w:p>
        </w:tc>
      </w:tr>
      <w:tr>
        <w:trPr>
          <w:cantSplit w:val="0"/>
          <w:trHeight w:val="23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&lt;caption&gt;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the table caption.</w:t>
            </w:r>
          </w:p>
        </w:tc>
      </w:tr>
      <w:tr>
        <w:trPr>
          <w:cantSplit w:val="0"/>
          <w:trHeight w:val="133"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&lt;colgroup&gt;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a group of one or more columns in a table for formatting.</w:t>
            </w:r>
          </w:p>
        </w:tc>
      </w:tr>
      <w:tr>
        <w:trPr>
          <w:cantSplit w:val="0"/>
          <w:trHeight w:val="13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&lt;col&gt;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with &lt;colgroup&gt; element to specify column properties for each column.</w:t>
            </w:r>
          </w:p>
        </w:tc>
      </w:tr>
      <w:tr>
        <w:trPr>
          <w:cantSplit w:val="0"/>
          <w:trHeight w:val="133"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&lt;tbody&gt;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7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group the body content in a table.</w:t>
            </w:r>
          </w:p>
        </w:tc>
      </w:tr>
      <w:tr>
        <w:trPr>
          <w:cantSplit w:val="0"/>
          <w:trHeight w:val="13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7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&lt;thead&gt;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group the header content in a table.</w:t>
            </w:r>
          </w:p>
        </w:tc>
      </w:tr>
      <w:tr>
        <w:trPr>
          <w:cantSplit w:val="0"/>
          <w:trHeight w:val="133"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&lt;tfooter&gt;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group the footer content in a table.</w:t>
            </w:r>
          </w:p>
        </w:tc>
      </w:tr>
    </w:tbl>
    <w:p w:rsidR="00000000" w:rsidDel="00000000" w:rsidP="00000000" w:rsidRDefault="00000000" w:rsidRPr="00000000" w14:paraId="0000018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Example</w:t>
      </w:r>
    </w:p>
    <w:p w:rsidR="00000000" w:rsidDel="00000000" w:rsidP="00000000" w:rsidRDefault="00000000" w:rsidRPr="00000000" w14:paraId="00000185">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the example of HTML table tag. It output is shown above.</w:t>
      </w:r>
    </w:p>
    <w:p w:rsidR="00000000" w:rsidDel="00000000" w:rsidP="00000000" w:rsidRDefault="00000000" w:rsidRPr="00000000" w14:paraId="0000018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87">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88">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First_Name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189">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Last_Name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18A">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Marks</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18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8C">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8D">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Sonoo</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8E">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Jaiswal</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8F">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60</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91">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92">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James</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3">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William</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4">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80</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96">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97">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Swati</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8">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Sironi</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9">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82</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9B">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9C">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Chetna</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D">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Singh</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E">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72</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9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A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A1">
      <w:pPr>
        <w:spacing w:after="0" w:line="240" w:lineRule="auto"/>
        <w:rPr>
          <w:rFonts w:ascii="Times New Roman" w:cs="Times New Roman" w:eastAsia="Times New Roman" w:hAnsi="Times New Roman"/>
          <w:sz w:val="20"/>
          <w:szCs w:val="20"/>
        </w:rPr>
      </w:pPr>
      <w:hyperlink r:id="rId40">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1A2">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tbl>
      <w:tblPr>
        <w:tblStyle w:val="Table6"/>
        <w:tblW w:w="3445.0" w:type="dxa"/>
        <w:jc w:val="left"/>
        <w:tblInd w:w="0.0" w:type="dxa"/>
        <w:tblLayout w:type="fixed"/>
        <w:tblLook w:val="0400"/>
      </w:tblPr>
      <w:tblGrid>
        <w:gridCol w:w="1373"/>
        <w:gridCol w:w="1321"/>
        <w:gridCol w:w="751"/>
        <w:tblGridChange w:id="0">
          <w:tblGrid>
            <w:gridCol w:w="1373"/>
            <w:gridCol w:w="1321"/>
            <w:gridCol w:w="751"/>
          </w:tblGrid>
        </w:tblGridChange>
      </w:tblGrid>
      <w:tr>
        <w:trPr>
          <w:cantSplit w:val="0"/>
          <w:tblHeader w:val="0"/>
        </w:trPr>
        <w:tc>
          <w:tcPr>
            <w:shd w:fill="ffffff" w:val="clear"/>
            <w:vAlign w:val="center"/>
          </w:tcPr>
          <w:p w:rsidR="00000000" w:rsidDel="00000000" w:rsidP="00000000" w:rsidRDefault="00000000" w:rsidRPr="00000000" w14:paraId="000001A3">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First_Name</w:t>
            </w:r>
          </w:p>
        </w:tc>
        <w:tc>
          <w:tcPr>
            <w:shd w:fill="ffffff" w:val="clear"/>
            <w:vAlign w:val="center"/>
          </w:tcPr>
          <w:p w:rsidR="00000000" w:rsidDel="00000000" w:rsidP="00000000" w:rsidRDefault="00000000" w:rsidRPr="00000000" w14:paraId="000001A4">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Last_Name</w:t>
            </w:r>
          </w:p>
        </w:tc>
        <w:tc>
          <w:tcPr>
            <w:shd w:fill="ffffff" w:val="clear"/>
            <w:vAlign w:val="center"/>
          </w:tcPr>
          <w:p w:rsidR="00000000" w:rsidDel="00000000" w:rsidP="00000000" w:rsidRDefault="00000000" w:rsidRPr="00000000" w14:paraId="000001A5">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Marks</w:t>
            </w:r>
          </w:p>
        </w:tc>
      </w:tr>
      <w:tr>
        <w:trPr>
          <w:cantSplit w:val="0"/>
          <w:tblHeader w:val="0"/>
        </w:trPr>
        <w:tc>
          <w:tcPr>
            <w:shd w:fill="ffffff" w:val="clear"/>
            <w:vAlign w:val="center"/>
          </w:tcPr>
          <w:p w:rsidR="00000000" w:rsidDel="00000000" w:rsidP="00000000" w:rsidRDefault="00000000" w:rsidRPr="00000000" w14:paraId="000001A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Sonoo</w:t>
            </w:r>
          </w:p>
        </w:tc>
        <w:tc>
          <w:tcPr>
            <w:shd w:fill="ffffff" w:val="clear"/>
            <w:vAlign w:val="center"/>
          </w:tcPr>
          <w:p w:rsidR="00000000" w:rsidDel="00000000" w:rsidP="00000000" w:rsidRDefault="00000000" w:rsidRPr="00000000" w14:paraId="000001A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Jaiswal</w:t>
            </w:r>
          </w:p>
        </w:tc>
        <w:tc>
          <w:tcPr>
            <w:shd w:fill="ffffff" w:val="clear"/>
            <w:vAlign w:val="center"/>
          </w:tcPr>
          <w:p w:rsidR="00000000" w:rsidDel="00000000" w:rsidP="00000000" w:rsidRDefault="00000000" w:rsidRPr="00000000" w14:paraId="000001A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60</w:t>
            </w:r>
          </w:p>
        </w:tc>
      </w:tr>
      <w:tr>
        <w:trPr>
          <w:cantSplit w:val="0"/>
          <w:tblHeader w:val="0"/>
        </w:trPr>
        <w:tc>
          <w:tcPr>
            <w:shd w:fill="ffffff" w:val="clear"/>
            <w:vAlign w:val="center"/>
          </w:tcPr>
          <w:p w:rsidR="00000000" w:rsidDel="00000000" w:rsidP="00000000" w:rsidRDefault="00000000" w:rsidRPr="00000000" w14:paraId="000001A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James</w:t>
            </w:r>
          </w:p>
        </w:tc>
        <w:tc>
          <w:tcPr>
            <w:shd w:fill="ffffff" w:val="clear"/>
            <w:vAlign w:val="center"/>
          </w:tcPr>
          <w:p w:rsidR="00000000" w:rsidDel="00000000" w:rsidP="00000000" w:rsidRDefault="00000000" w:rsidRPr="00000000" w14:paraId="000001A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William</w:t>
            </w:r>
          </w:p>
        </w:tc>
        <w:tc>
          <w:tcPr>
            <w:shd w:fill="ffffff" w:val="clear"/>
            <w:vAlign w:val="center"/>
          </w:tcPr>
          <w:p w:rsidR="00000000" w:rsidDel="00000000" w:rsidP="00000000" w:rsidRDefault="00000000" w:rsidRPr="00000000" w14:paraId="000001A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r>
      <w:tr>
        <w:trPr>
          <w:cantSplit w:val="0"/>
          <w:tblHeader w:val="0"/>
        </w:trPr>
        <w:tc>
          <w:tcPr>
            <w:shd w:fill="ffffff" w:val="clear"/>
            <w:vAlign w:val="center"/>
          </w:tcPr>
          <w:p w:rsidR="00000000" w:rsidDel="00000000" w:rsidP="00000000" w:rsidRDefault="00000000" w:rsidRPr="00000000" w14:paraId="000001A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Swati</w:t>
            </w:r>
          </w:p>
        </w:tc>
        <w:tc>
          <w:tcPr>
            <w:shd w:fill="ffffff" w:val="clear"/>
            <w:vAlign w:val="center"/>
          </w:tcPr>
          <w:p w:rsidR="00000000" w:rsidDel="00000000" w:rsidP="00000000" w:rsidRDefault="00000000" w:rsidRPr="00000000" w14:paraId="000001A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Sironi</w:t>
            </w:r>
          </w:p>
        </w:tc>
        <w:tc>
          <w:tcPr>
            <w:shd w:fill="ffffff" w:val="clear"/>
            <w:vAlign w:val="center"/>
          </w:tcPr>
          <w:p w:rsidR="00000000" w:rsidDel="00000000" w:rsidP="00000000" w:rsidRDefault="00000000" w:rsidRPr="00000000" w14:paraId="000001A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82</w:t>
            </w:r>
          </w:p>
        </w:tc>
      </w:tr>
      <w:tr>
        <w:trPr>
          <w:cantSplit w:val="0"/>
          <w:tblHeader w:val="0"/>
        </w:trPr>
        <w:tc>
          <w:tcPr>
            <w:shd w:fill="ffffff" w:val="clear"/>
            <w:vAlign w:val="center"/>
          </w:tcPr>
          <w:p w:rsidR="00000000" w:rsidDel="00000000" w:rsidP="00000000" w:rsidRDefault="00000000" w:rsidRPr="00000000" w14:paraId="000001A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Chetna</w:t>
            </w:r>
          </w:p>
        </w:tc>
        <w:tc>
          <w:tcPr>
            <w:shd w:fill="ffffff" w:val="clear"/>
            <w:vAlign w:val="center"/>
          </w:tcPr>
          <w:p w:rsidR="00000000" w:rsidDel="00000000" w:rsidP="00000000" w:rsidRDefault="00000000" w:rsidRPr="00000000" w14:paraId="000001B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Singh</w:t>
            </w:r>
          </w:p>
        </w:tc>
        <w:tc>
          <w:tcPr>
            <w:shd w:fill="ffffff" w:val="clear"/>
            <w:vAlign w:val="center"/>
          </w:tcPr>
          <w:p w:rsidR="00000000" w:rsidDel="00000000" w:rsidP="00000000" w:rsidRDefault="00000000" w:rsidRPr="00000000" w14:paraId="000001B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72</w:t>
            </w:r>
          </w:p>
        </w:tc>
      </w:tr>
    </w:tbl>
    <w:p w:rsidR="00000000" w:rsidDel="00000000" w:rsidP="00000000" w:rsidRDefault="00000000" w:rsidRPr="00000000" w14:paraId="000001B2">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above html table, there are 5 rows and 3 columns = 5 * 3 = 15 values.</w:t>
      </w:r>
    </w:p>
    <w:p w:rsidR="00000000" w:rsidDel="00000000" w:rsidP="00000000" w:rsidRDefault="00000000" w:rsidRPr="00000000" w14:paraId="000001B3">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with Border</w:t>
      </w:r>
    </w:p>
    <w:p w:rsidR="00000000" w:rsidDel="00000000" w:rsidP="00000000" w:rsidRDefault="00000000" w:rsidRPr="00000000" w14:paraId="000001B4">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There are two ways to specify border for HTML tables.</w:t>
      </w:r>
    </w:p>
    <w:p w:rsidR="00000000" w:rsidDel="00000000" w:rsidP="00000000" w:rsidRDefault="00000000" w:rsidRPr="00000000" w14:paraId="000001B5">
      <w:pPr>
        <w:numPr>
          <w:ilvl w:val="0"/>
          <w:numId w:val="14"/>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By border attribute of table in HTML</w:t>
      </w:r>
    </w:p>
    <w:p w:rsidR="00000000" w:rsidDel="00000000" w:rsidP="00000000" w:rsidRDefault="00000000" w:rsidRPr="00000000" w14:paraId="000001B6">
      <w:pPr>
        <w:numPr>
          <w:ilvl w:val="0"/>
          <w:numId w:val="14"/>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By border property in CSS</w:t>
      </w:r>
    </w:p>
    <w:p w:rsidR="00000000" w:rsidDel="00000000" w:rsidP="00000000" w:rsidRDefault="00000000" w:rsidRPr="00000000" w14:paraId="000001B7">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hd w:fill="ffffff" w:val="clear"/>
        <w:spacing w:after="0" w:before="280" w:line="240" w:lineRule="auto"/>
        <w:jc w:val="both"/>
        <w:rPr>
          <w:rFonts w:ascii="Helvetica Neue" w:cs="Helvetica Neue" w:eastAsia="Helvetica Neue" w:hAnsi="Helvetica Neue"/>
          <w:b w:val="1"/>
          <w:color w:val="610b4b"/>
          <w:sz w:val="20"/>
          <w:szCs w:val="20"/>
        </w:rPr>
      </w:pPr>
      <w:r w:rsidDel="00000000" w:rsidR="00000000" w:rsidRPr="00000000">
        <w:rPr>
          <w:rFonts w:ascii="Helvetica Neue" w:cs="Helvetica Neue" w:eastAsia="Helvetica Neue" w:hAnsi="Helvetica Neue"/>
          <w:b w:val="1"/>
          <w:color w:val="610b4b"/>
          <w:sz w:val="20"/>
          <w:szCs w:val="20"/>
          <w:rtl w:val="0"/>
        </w:rPr>
        <w:t xml:space="preserve">1) HTML Border attribute</w:t>
      </w:r>
    </w:p>
    <w:p w:rsidR="00000000" w:rsidDel="00000000" w:rsidP="00000000" w:rsidRDefault="00000000" w:rsidRPr="00000000" w14:paraId="000001B9">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border attribute of table tag in HTML to specify border. But it is not recommended now.</w:t>
      </w:r>
    </w:p>
    <w:p w:rsidR="00000000" w:rsidDel="00000000" w:rsidP="00000000" w:rsidRDefault="00000000" w:rsidRPr="00000000" w14:paraId="000001B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border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BB">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BC">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First_Name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1BD">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Last_Name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1BE">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Marks</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1BF">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C0">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C1">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Sonoo</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2">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Jaiswal</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3">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60</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4">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C5">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C6">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James</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7">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William</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8">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80</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9">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CA">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CB">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Swati</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C">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Sironi</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D">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82</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C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CF">
      <w:pPr>
        <w:shd w:fill="ffffff" w:val="clear"/>
        <w:spacing w:after="0" w:line="240" w:lineRule="auto"/>
        <w:ind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1D0">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Chetna</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D1">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Singh</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D2">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72</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1D3">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D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D5">
      <w:pPr>
        <w:spacing w:after="0" w:line="240" w:lineRule="auto"/>
        <w:rPr>
          <w:rFonts w:ascii="Times New Roman" w:cs="Times New Roman" w:eastAsia="Times New Roman" w:hAnsi="Times New Roman"/>
          <w:sz w:val="20"/>
          <w:szCs w:val="20"/>
        </w:rPr>
      </w:pPr>
      <w:hyperlink r:id="rId41">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1D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tbl>
      <w:tblPr>
        <w:tblStyle w:val="Table7"/>
        <w:tblW w:w="353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403"/>
        <w:gridCol w:w="1351"/>
        <w:gridCol w:w="781"/>
        <w:tblGridChange w:id="0">
          <w:tblGrid>
            <w:gridCol w:w="1403"/>
            <w:gridCol w:w="1351"/>
            <w:gridCol w:w="78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7">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First_Name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8">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Last_Name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9">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Sonoo</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Jaiswal</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James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William</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D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E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Swati</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E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Sironi</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E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E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Chetna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E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Singh</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E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72</w:t>
            </w:r>
          </w:p>
        </w:tc>
      </w:tr>
    </w:tbl>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shd w:fill="ffffff" w:val="clear"/>
        <w:spacing w:after="0" w:before="280" w:line="240" w:lineRule="auto"/>
        <w:jc w:val="both"/>
        <w:rPr>
          <w:rFonts w:ascii="Helvetica Neue" w:cs="Helvetica Neue" w:eastAsia="Helvetica Neue" w:hAnsi="Helvetica Neue"/>
          <w:b w:val="1"/>
          <w:color w:val="610b4b"/>
          <w:sz w:val="20"/>
          <w:szCs w:val="20"/>
        </w:rPr>
      </w:pPr>
      <w:r w:rsidDel="00000000" w:rsidR="00000000" w:rsidRPr="00000000">
        <w:rPr>
          <w:rFonts w:ascii="Helvetica Neue" w:cs="Helvetica Neue" w:eastAsia="Helvetica Neue" w:hAnsi="Helvetica Neue"/>
          <w:b w:val="1"/>
          <w:color w:val="610b4b"/>
          <w:sz w:val="20"/>
          <w:szCs w:val="20"/>
          <w:rtl w:val="0"/>
        </w:rPr>
        <w:t xml:space="preserve">2) CSS Border property</w:t>
      </w:r>
    </w:p>
    <w:p w:rsidR="00000000" w:rsidDel="00000000" w:rsidP="00000000" w:rsidRDefault="00000000" w:rsidRPr="00000000" w14:paraId="000001E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now recommended to use border property of CSS to specify border in table.</w:t>
      </w:r>
    </w:p>
    <w:p w:rsidR="00000000" w:rsidDel="00000000" w:rsidP="00000000" w:rsidRDefault="00000000" w:rsidRPr="00000000" w14:paraId="000001E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E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th, td {  </w:t>
      </w:r>
    </w:p>
    <w:p w:rsidR="00000000" w:rsidDel="00000000" w:rsidP="00000000" w:rsidRDefault="00000000" w:rsidRPr="00000000" w14:paraId="000001E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 1px solid black;  </w:t>
      </w:r>
    </w:p>
    <w:p w:rsidR="00000000" w:rsidDel="00000000" w:rsidP="00000000" w:rsidRDefault="00000000" w:rsidRPr="00000000" w14:paraId="000001E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E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hyperlink r:id="rId42">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1F1">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collapse all the borders in one border by border-collapse property.</w:t>
      </w:r>
    </w:p>
    <w:p w:rsidR="00000000" w:rsidDel="00000000" w:rsidP="00000000" w:rsidRDefault="00000000" w:rsidRPr="00000000" w14:paraId="000001F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F3">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th, td {  </w:t>
      </w:r>
    </w:p>
    <w:p w:rsidR="00000000" w:rsidDel="00000000" w:rsidP="00000000" w:rsidRDefault="00000000" w:rsidRPr="00000000" w14:paraId="000001F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 2px solid black;  </w:t>
      </w:r>
    </w:p>
    <w:p w:rsidR="00000000" w:rsidDel="00000000" w:rsidP="00000000" w:rsidRDefault="00000000" w:rsidRPr="00000000" w14:paraId="000001F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border-collapse: collapse;  </w:t>
      </w:r>
    </w:p>
    <w:p w:rsidR="00000000" w:rsidDel="00000000" w:rsidP="00000000" w:rsidRDefault="00000000" w:rsidRPr="00000000" w14:paraId="000001F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F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1F8">
      <w:pPr>
        <w:spacing w:after="0" w:line="24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F9">
      <w:pP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tbl>
      <w:tblPr>
        <w:tblStyle w:val="Table8"/>
        <w:tblW w:w="296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041"/>
        <w:gridCol w:w="1217"/>
        <w:gridCol w:w="706"/>
        <w:tblGridChange w:id="0">
          <w:tblGrid>
            <w:gridCol w:w="1041"/>
            <w:gridCol w:w="1217"/>
            <w:gridCol w:w="70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A">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B">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Last 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C">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Sonoo</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Jaiswal</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James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William</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Swati</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Sironi</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Chetna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Singh</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20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72</w:t>
            </w:r>
          </w:p>
        </w:tc>
      </w:tr>
    </w:tbl>
    <w:p w:rsidR="00000000" w:rsidDel="00000000" w:rsidP="00000000" w:rsidRDefault="00000000" w:rsidRPr="00000000" w14:paraId="00000209">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with cell padding</w:t>
      </w:r>
    </w:p>
    <w:p w:rsidR="00000000" w:rsidDel="00000000" w:rsidP="00000000" w:rsidRDefault="00000000" w:rsidRPr="00000000" w14:paraId="0000020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specify padding for table header and table data by two ways:</w:t>
      </w:r>
    </w:p>
    <w:p w:rsidR="00000000" w:rsidDel="00000000" w:rsidP="00000000" w:rsidRDefault="00000000" w:rsidRPr="00000000" w14:paraId="0000020B">
      <w:pPr>
        <w:numPr>
          <w:ilvl w:val="0"/>
          <w:numId w:val="1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By cellpadding attribute of table in HTML</w:t>
      </w:r>
    </w:p>
    <w:p w:rsidR="00000000" w:rsidDel="00000000" w:rsidP="00000000" w:rsidRDefault="00000000" w:rsidRPr="00000000" w14:paraId="0000020C">
      <w:pPr>
        <w:numPr>
          <w:ilvl w:val="0"/>
          <w:numId w:val="1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By padding property in CSS</w:t>
      </w:r>
    </w:p>
    <w:p w:rsidR="00000000" w:rsidDel="00000000" w:rsidP="00000000" w:rsidRDefault="00000000" w:rsidRPr="00000000" w14:paraId="0000020D">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cellpadding attribute of HTML table tag is obselete now. It is recommended to use CSS. So let's see the code of CSS.</w:t>
      </w:r>
    </w:p>
    <w:p w:rsidR="00000000" w:rsidDel="00000000" w:rsidP="00000000" w:rsidRDefault="00000000" w:rsidRPr="00000000" w14:paraId="0000020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0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th, td </w:t>
      </w:r>
    </w:p>
    <w:p w:rsidR="00000000" w:rsidDel="00000000" w:rsidP="00000000" w:rsidRDefault="00000000" w:rsidRPr="00000000" w14:paraId="0000021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1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 1px solid pink;  </w:t>
      </w:r>
    </w:p>
    <w:p w:rsidR="00000000" w:rsidDel="00000000" w:rsidP="00000000" w:rsidRDefault="00000000" w:rsidRPr="00000000" w14:paraId="00000212">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border-collapse: collapse;  </w:t>
      </w:r>
    </w:p>
    <w:p w:rsidR="00000000" w:rsidDel="00000000" w:rsidP="00000000" w:rsidRDefault="00000000" w:rsidRPr="00000000" w14:paraId="00000213">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1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 td </w:t>
      </w:r>
    </w:p>
    <w:p w:rsidR="00000000" w:rsidDel="00000000" w:rsidP="00000000" w:rsidRDefault="00000000" w:rsidRPr="00000000" w14:paraId="0000021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1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padding: 10px;  </w:t>
      </w:r>
    </w:p>
    <w:p w:rsidR="00000000" w:rsidDel="00000000" w:rsidP="00000000" w:rsidRDefault="00000000" w:rsidRPr="00000000" w14:paraId="0000021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1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19">
      <w:pPr>
        <w:spacing w:after="0" w:line="240" w:lineRule="auto"/>
        <w:rPr>
          <w:rFonts w:ascii="Times New Roman" w:cs="Times New Roman" w:eastAsia="Times New Roman" w:hAnsi="Times New Roman"/>
          <w:sz w:val="20"/>
          <w:szCs w:val="20"/>
        </w:rPr>
      </w:pPr>
      <w:hyperlink r:id="rId43">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21A">
      <w:pPr>
        <w:shd w:fill="ffffff" w:val="clear"/>
        <w:spacing w:after="0" w:before="28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1B">
      <w:pPr>
        <w:shd w:fill="ffffff" w:val="clear"/>
        <w:spacing w:after="0" w:before="28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1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tbl>
      <w:tblPr>
        <w:tblStyle w:val="Table9"/>
        <w:tblW w:w="377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11"/>
        <w:gridCol w:w="1487"/>
        <w:gridCol w:w="976"/>
        <w:tblGridChange w:id="0">
          <w:tblGrid>
            <w:gridCol w:w="1311"/>
            <w:gridCol w:w="1487"/>
            <w:gridCol w:w="97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1D">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1E">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Last Name</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1F">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Sonoo</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Jaiswal</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James</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William</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Swati</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Sironi</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Chetna</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Singh</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2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72</w:t>
            </w:r>
          </w:p>
        </w:tc>
      </w:tr>
    </w:tbl>
    <w:p w:rsidR="00000000" w:rsidDel="00000000" w:rsidP="00000000" w:rsidRDefault="00000000" w:rsidRPr="00000000" w14:paraId="0000022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with colspan</w:t>
      </w:r>
    </w:p>
    <w:p w:rsidR="00000000" w:rsidDel="00000000" w:rsidP="00000000" w:rsidRDefault="00000000" w:rsidRPr="00000000" w14:paraId="0000022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want to make a cell span more than one column, you can use the colspan attribute.</w:t>
      </w:r>
    </w:p>
    <w:p w:rsidR="00000000" w:rsidDel="00000000" w:rsidP="00000000" w:rsidRDefault="00000000" w:rsidRPr="00000000" w14:paraId="0000022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the example that span two columns.</w:t>
      </w:r>
    </w:p>
    <w:p w:rsidR="00000000" w:rsidDel="00000000" w:rsidP="00000000" w:rsidRDefault="00000000" w:rsidRPr="00000000" w14:paraId="0000023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CSS code:</w:t>
      </w:r>
    </w:p>
    <w:p w:rsidR="00000000" w:rsidDel="00000000" w:rsidP="00000000" w:rsidRDefault="00000000" w:rsidRPr="00000000" w14:paraId="0000023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2">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th, td {  </w:t>
      </w:r>
    </w:p>
    <w:p w:rsidR="00000000" w:rsidDel="00000000" w:rsidP="00000000" w:rsidRDefault="00000000" w:rsidRPr="00000000" w14:paraId="00000233">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 1px solid black;  </w:t>
      </w:r>
    </w:p>
    <w:p w:rsidR="00000000" w:rsidDel="00000000" w:rsidP="00000000" w:rsidRDefault="00000000" w:rsidRPr="00000000" w14:paraId="0000023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border-collapse: collapse;  </w:t>
      </w:r>
    </w:p>
    <w:p w:rsidR="00000000" w:rsidDel="00000000" w:rsidP="00000000" w:rsidRDefault="00000000" w:rsidRPr="00000000" w14:paraId="0000023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 td {  </w:t>
      </w:r>
    </w:p>
    <w:p w:rsidR="00000000" w:rsidDel="00000000" w:rsidP="00000000" w:rsidRDefault="00000000" w:rsidRPr="00000000" w14:paraId="0000023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padding: 5px;  </w:t>
      </w:r>
    </w:p>
    <w:p w:rsidR="00000000" w:rsidDel="00000000" w:rsidP="00000000" w:rsidRDefault="00000000" w:rsidRPr="00000000" w14:paraId="0000023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A">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code:</w:t>
      </w:r>
    </w:p>
    <w:p w:rsidR="00000000" w:rsidDel="00000000" w:rsidP="00000000" w:rsidRDefault="00000000" w:rsidRPr="00000000" w14:paraId="0000023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"width:100%"</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D">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Name</w:t>
      </w: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E">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&lt;th</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colspan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"2"</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Mobile No.</w:t>
      </w: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3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1">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Ajeet Maurya</w:t>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2">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7503520801</w:t>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3">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9555879135</w:t>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46">
      <w:pPr>
        <w:spacing w:after="0" w:line="240" w:lineRule="auto"/>
        <w:rPr>
          <w:rFonts w:ascii="Times New Roman" w:cs="Times New Roman" w:eastAsia="Times New Roman" w:hAnsi="Times New Roman"/>
          <w:sz w:val="20"/>
          <w:szCs w:val="20"/>
        </w:rPr>
      </w:pPr>
      <w:hyperlink r:id="rId44">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24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tbl>
      <w:tblPr>
        <w:tblStyle w:val="Table10"/>
        <w:tblW w:w="9026.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02"/>
        <w:gridCol w:w="3583"/>
        <w:gridCol w:w="3641"/>
        <w:tblGridChange w:id="0">
          <w:tblGrid>
            <w:gridCol w:w="1802"/>
            <w:gridCol w:w="3583"/>
            <w:gridCol w:w="3641"/>
          </w:tblGrid>
        </w:tblGridChange>
      </w:tblGrid>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248">
            <w:pPr>
              <w:spacing w:after="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249">
            <w:pPr>
              <w:spacing w:after="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Mobile No.</w:t>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24B">
            <w:pPr>
              <w:spacing w:after="0" w:line="240" w:lineRule="auto"/>
              <w:ind w:left="30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Ajeet Maurya</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24C">
            <w:pPr>
              <w:spacing w:after="0" w:line="240" w:lineRule="auto"/>
              <w:ind w:left="30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7503520801</w:t>
            </w:r>
          </w:p>
        </w:tc>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24D">
            <w:pPr>
              <w:spacing w:after="0" w:line="240" w:lineRule="auto"/>
              <w:ind w:left="30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9555879135</w:t>
            </w:r>
          </w:p>
        </w:tc>
      </w:tr>
    </w:tbl>
    <w:p w:rsidR="00000000" w:rsidDel="00000000" w:rsidP="00000000" w:rsidRDefault="00000000" w:rsidRPr="00000000" w14:paraId="0000024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with rowspan</w:t>
      </w:r>
    </w:p>
    <w:p w:rsidR="00000000" w:rsidDel="00000000" w:rsidP="00000000" w:rsidRDefault="00000000" w:rsidRPr="00000000" w14:paraId="0000025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want to make a cell span more than one row, you can use the rowspan attribute.</w:t>
      </w:r>
    </w:p>
    <w:p w:rsidR="00000000" w:rsidDel="00000000" w:rsidP="00000000" w:rsidRDefault="00000000" w:rsidRPr="00000000" w14:paraId="00000251">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the example that span two rows.</w:t>
      </w:r>
    </w:p>
    <w:p w:rsidR="00000000" w:rsidDel="00000000" w:rsidP="00000000" w:rsidRDefault="00000000" w:rsidRPr="00000000" w14:paraId="00000252">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CSS code:</w:t>
      </w:r>
    </w:p>
    <w:p w:rsidR="00000000" w:rsidDel="00000000" w:rsidP="00000000" w:rsidRDefault="00000000" w:rsidRPr="00000000" w14:paraId="0000025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th, td {  </w:t>
      </w:r>
    </w:p>
    <w:p w:rsidR="00000000" w:rsidDel="00000000" w:rsidP="00000000" w:rsidRDefault="00000000" w:rsidRPr="00000000" w14:paraId="0000025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 1px solid black;  </w:t>
      </w:r>
    </w:p>
    <w:p w:rsidR="00000000" w:rsidDel="00000000" w:rsidP="00000000" w:rsidRDefault="00000000" w:rsidRPr="00000000" w14:paraId="0000025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border-collapse: collapse;  </w:t>
      </w:r>
    </w:p>
    <w:p w:rsidR="00000000" w:rsidDel="00000000" w:rsidP="00000000" w:rsidRDefault="00000000" w:rsidRPr="00000000" w14:paraId="0000025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 td {  </w:t>
      </w:r>
    </w:p>
    <w:p w:rsidR="00000000" w:rsidDel="00000000" w:rsidP="00000000" w:rsidRDefault="00000000" w:rsidRPr="00000000" w14:paraId="0000025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padding: 10px;  </w:t>
      </w:r>
    </w:p>
    <w:p w:rsidR="00000000" w:rsidDel="00000000" w:rsidP="00000000" w:rsidRDefault="00000000" w:rsidRPr="00000000" w14:paraId="0000025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code:</w:t>
      </w:r>
    </w:p>
    <w:p w:rsidR="00000000" w:rsidDel="00000000" w:rsidP="00000000" w:rsidRDefault="00000000" w:rsidRPr="00000000" w14:paraId="0000025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5F">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260">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Ajeet Maurya</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6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63">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rowspan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"2"</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Mobile No.</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264">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7503520801</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6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6">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67">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9555879135</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68">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A">
      <w:pPr>
        <w:spacing w:after="0" w:line="240" w:lineRule="auto"/>
        <w:rPr>
          <w:rFonts w:ascii="Times New Roman" w:cs="Times New Roman" w:eastAsia="Times New Roman" w:hAnsi="Times New Roman"/>
          <w:sz w:val="20"/>
          <w:szCs w:val="20"/>
        </w:rPr>
      </w:pPr>
      <w:hyperlink r:id="rId45">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26B">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tbl>
      <w:tblPr>
        <w:tblStyle w:val="Table11"/>
        <w:tblW w:w="3417.0000000000005"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484"/>
        <w:gridCol w:w="1933"/>
        <w:tblGridChange w:id="0">
          <w:tblGrid>
            <w:gridCol w:w="1484"/>
            <w:gridCol w:w="193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6C">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6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Ajeet Maurya</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6E">
            <w:pPr>
              <w:spacing w:after="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Mobile No.</w:t>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6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7503520801</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0" w:type="dxa"/>
              <w:left w:w="150.0" w:type="dxa"/>
              <w:bottom w:w="150.0" w:type="dxa"/>
              <w:right w:w="150.0" w:type="dxa"/>
            </w:tcMar>
            <w:vAlign w:val="center"/>
          </w:tcPr>
          <w:p w:rsidR="00000000" w:rsidDel="00000000" w:rsidP="00000000" w:rsidRDefault="00000000" w:rsidRPr="00000000" w14:paraId="0000027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9555879135</w:t>
            </w:r>
          </w:p>
        </w:tc>
      </w:tr>
    </w:tbl>
    <w:p w:rsidR="00000000" w:rsidDel="00000000" w:rsidP="00000000" w:rsidRDefault="00000000" w:rsidRPr="00000000" w14:paraId="00000272">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table with caption</w:t>
      </w:r>
    </w:p>
    <w:p w:rsidR="00000000" w:rsidDel="00000000" w:rsidP="00000000" w:rsidRDefault="00000000" w:rsidRPr="00000000" w14:paraId="0000027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caption is diplayed above the table. It must be used after table tag only.</w:t>
      </w:r>
    </w:p>
    <w:p w:rsidR="00000000" w:rsidDel="00000000" w:rsidP="00000000" w:rsidRDefault="00000000" w:rsidRPr="00000000" w14:paraId="00000274">
      <w:pPr>
        <w:shd w:fill="ffffff" w:val="clear"/>
        <w:spacing w:after="0" w:before="28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7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7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&lt;caption&gt;</w:t>
      </w:r>
      <w:r w:rsidDel="00000000" w:rsidR="00000000" w:rsidRPr="00000000">
        <w:rPr>
          <w:rFonts w:ascii="Verdana" w:cs="Verdana" w:eastAsia="Verdana" w:hAnsi="Verdana"/>
          <w:color w:val="000000"/>
          <w:sz w:val="20"/>
          <w:szCs w:val="20"/>
          <w:rtl w:val="0"/>
        </w:rPr>
        <w:t xml:space="preserve">Student Records</w:t>
      </w:r>
      <w:r w:rsidDel="00000000" w:rsidR="00000000" w:rsidRPr="00000000">
        <w:rPr>
          <w:rFonts w:ascii="Verdana" w:cs="Verdana" w:eastAsia="Verdana" w:hAnsi="Verdana"/>
          <w:b w:val="1"/>
          <w:color w:val="006699"/>
          <w:sz w:val="20"/>
          <w:szCs w:val="20"/>
          <w:rtl w:val="0"/>
        </w:rPr>
        <w:t xml:space="preserve">&lt;/caption&gt;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77">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78">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First_Name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279">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Last_Name</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27A">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&lt;th&gt;</w:t>
      </w:r>
      <w:r w:rsidDel="00000000" w:rsidR="00000000" w:rsidRPr="00000000">
        <w:rPr>
          <w:rFonts w:ascii="Verdana" w:cs="Verdana" w:eastAsia="Verdana" w:hAnsi="Verdana"/>
          <w:color w:val="000000"/>
          <w:sz w:val="20"/>
          <w:szCs w:val="20"/>
          <w:rtl w:val="0"/>
        </w:rPr>
        <w:t xml:space="preserve">Marks</w:t>
      </w:r>
      <w:r w:rsidDel="00000000" w:rsidR="00000000" w:rsidRPr="00000000">
        <w:rPr>
          <w:rFonts w:ascii="Verdana" w:cs="Verdana" w:eastAsia="Verdana" w:hAnsi="Verdana"/>
          <w:b w:val="1"/>
          <w:color w:val="006699"/>
          <w:sz w:val="20"/>
          <w:szCs w:val="20"/>
          <w:rtl w:val="0"/>
        </w:rPr>
        <w:t xml:space="preserve">&lt;/th&gt;</w:t>
      </w:r>
    </w:p>
    <w:p w:rsidR="00000000" w:rsidDel="00000000" w:rsidP="00000000" w:rsidRDefault="00000000" w:rsidRPr="00000000" w14:paraId="0000027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7C">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7D">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Vimal</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7E">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Jaiswal</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7F">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70</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81">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82">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Mike</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3">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Warn</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4">
      <w:pPr>
        <w:shd w:fill="ffffff" w:val="clear"/>
        <w:spacing w:after="0" w:line="240" w:lineRule="auto"/>
        <w:ind w:left="144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60</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86">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87">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Shane</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8">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Warn</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9">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42</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A">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8B">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28C">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Jai</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D">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Malhotra</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E">
      <w:pPr>
        <w:shd w:fill="ffffff" w:val="clear"/>
        <w:spacing w:after="0" w:line="240" w:lineRule="auto"/>
        <w:ind w:left="72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62</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28F">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9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91">
      <w:pPr>
        <w:spacing w:after="0" w:line="240" w:lineRule="auto"/>
        <w:rPr>
          <w:rFonts w:ascii="Times New Roman" w:cs="Times New Roman" w:eastAsia="Times New Roman" w:hAnsi="Times New Roman"/>
          <w:sz w:val="20"/>
          <w:szCs w:val="20"/>
        </w:rPr>
      </w:pPr>
      <w:hyperlink r:id="rId46">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292">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Styling HTML table even and odd cells</w:t>
      </w:r>
    </w:p>
    <w:p w:rsidR="00000000" w:rsidDel="00000000" w:rsidP="00000000" w:rsidRDefault="00000000" w:rsidRPr="00000000" w14:paraId="0000029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CSS code:</w:t>
      </w:r>
    </w:p>
    <w:p w:rsidR="00000000" w:rsidDel="00000000" w:rsidP="00000000" w:rsidRDefault="00000000" w:rsidRPr="00000000" w14:paraId="0000029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9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th, td {  </w:t>
      </w:r>
    </w:p>
    <w:p w:rsidR="00000000" w:rsidDel="00000000" w:rsidP="00000000" w:rsidRDefault="00000000" w:rsidRPr="00000000" w14:paraId="0000029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 1px solid black;  </w:t>
      </w:r>
    </w:p>
    <w:p w:rsidR="00000000" w:rsidDel="00000000" w:rsidP="00000000" w:rsidRDefault="00000000" w:rsidRPr="00000000" w14:paraId="0000029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border-collapse: collapse;  </w:t>
      </w:r>
    </w:p>
    <w:p w:rsidR="00000000" w:rsidDel="00000000" w:rsidP="00000000" w:rsidRDefault="00000000" w:rsidRPr="00000000" w14:paraId="0000029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9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9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 td {  </w:t>
      </w:r>
    </w:p>
    <w:p w:rsidR="00000000" w:rsidDel="00000000" w:rsidP="00000000" w:rsidRDefault="00000000" w:rsidRPr="00000000" w14:paraId="0000029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padding: 10px;  </w:t>
      </w:r>
    </w:p>
    <w:p w:rsidR="00000000" w:rsidDel="00000000" w:rsidP="00000000" w:rsidRDefault="00000000" w:rsidRPr="00000000" w14:paraId="0000029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9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9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tr:nth-child(even) {  </w:t>
      </w:r>
    </w:p>
    <w:p w:rsidR="00000000" w:rsidDel="00000000" w:rsidP="00000000" w:rsidRDefault="00000000" w:rsidRPr="00000000" w14:paraId="0000029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background-color: #eee;  </w:t>
      </w:r>
    </w:p>
    <w:p w:rsidR="00000000" w:rsidDel="00000000" w:rsidP="00000000" w:rsidRDefault="00000000" w:rsidRPr="00000000" w14:paraId="000002A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A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A2">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tr:nth-child(odd) {  </w:t>
      </w:r>
    </w:p>
    <w:p w:rsidR="00000000" w:rsidDel="00000000" w:rsidP="00000000" w:rsidRDefault="00000000" w:rsidRPr="00000000" w14:paraId="000002A3">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background-color: #fff;  </w:t>
      </w:r>
    </w:p>
    <w:p w:rsidR="00000000" w:rsidDel="00000000" w:rsidP="00000000" w:rsidRDefault="00000000" w:rsidRPr="00000000" w14:paraId="000002A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A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A6">
      <w:pPr>
        <w:shd w:fill="ffffff" w:val="clear"/>
        <w:spacing w:after="0" w:line="240" w:lineRule="auto"/>
        <w:ind w:left="720" w:firstLine="0"/>
        <w:jc w:val="both"/>
        <w:rPr>
          <w:rFonts w:ascii="Verdana" w:cs="Verdana" w:eastAsia="Verdana" w:hAnsi="Verdana"/>
          <w:color w:val="000000"/>
          <w:sz w:val="20"/>
          <w:szCs w:val="20"/>
        </w:rPr>
      </w:pPr>
      <w:bookmarkStart w:colFirst="0" w:colLast="0" w:name="_heading=h.gjdgxs" w:id="0"/>
      <w:bookmarkEnd w:id="0"/>
      <w:r w:rsidDel="00000000" w:rsidR="00000000" w:rsidRPr="00000000">
        <w:rPr>
          <w:rFonts w:ascii="Verdana" w:cs="Verdana" w:eastAsia="Verdana" w:hAnsi="Verdana"/>
          <w:color w:val="000000"/>
          <w:sz w:val="20"/>
          <w:szCs w:val="20"/>
          <w:rtl w:val="0"/>
        </w:rPr>
        <w:t xml:space="preserve">table th {  </w:t>
      </w:r>
    </w:p>
    <w:p w:rsidR="00000000" w:rsidDel="00000000" w:rsidP="00000000" w:rsidRDefault="00000000" w:rsidRPr="00000000" w14:paraId="000002A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color: white;  </w:t>
      </w:r>
    </w:p>
    <w:p w:rsidR="00000000" w:rsidDel="00000000" w:rsidP="00000000" w:rsidRDefault="00000000" w:rsidRPr="00000000" w14:paraId="000002A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background-color: gray;  </w:t>
      </w:r>
    </w:p>
    <w:p w:rsidR="00000000" w:rsidDel="00000000" w:rsidP="00000000" w:rsidRDefault="00000000" w:rsidRPr="00000000" w14:paraId="000002A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A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&lt;/style&gt;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AB">
      <w:pPr>
        <w:spacing w:after="0" w:line="240" w:lineRule="auto"/>
        <w:rPr>
          <w:rFonts w:ascii="Times New Roman" w:cs="Times New Roman" w:eastAsia="Times New Roman" w:hAnsi="Times New Roman"/>
          <w:sz w:val="20"/>
          <w:szCs w:val="20"/>
        </w:rPr>
      </w:pPr>
      <w:hyperlink r:id="rId47">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2AC">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Output:</w:t>
      </w:r>
    </w:p>
    <w:p w:rsidR="00000000" w:rsidDel="00000000" w:rsidP="00000000" w:rsidRDefault="00000000" w:rsidRPr="00000000" w14:paraId="000002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57475" cy="1962150"/>
            <wp:effectExtent b="0" l="0" r="0" t="0"/>
            <wp:docPr descr="html table even and odd" id="1035" name="image19.png"/>
            <a:graphic>
              <a:graphicData uri="http://schemas.openxmlformats.org/drawingml/2006/picture">
                <pic:pic>
                  <pic:nvPicPr>
                    <pic:cNvPr descr="html table even and odd" id="0" name="image19.png"/>
                    <pic:cNvPicPr preferRelativeResize="0"/>
                  </pic:nvPicPr>
                  <pic:blipFill>
                    <a:blip r:embed="rId48"/>
                    <a:srcRect b="0" l="0" r="0" t="0"/>
                    <a:stretch>
                      <a:fillRect/>
                    </a:stretch>
                  </pic:blipFill>
                  <pic:spPr>
                    <a:xfrm>
                      <a:off x="0" y="0"/>
                      <a:ext cx="26574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F">
      <w:pPr>
        <w:shd w:fill="ffffff" w:val="clear"/>
        <w:spacing w:after="0" w:before="280" w:line="24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12"/>
        <w:tblW w:w="934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481"/>
        <w:gridCol w:w="1776"/>
        <w:gridCol w:w="1183"/>
        <w:gridCol w:w="1697"/>
        <w:gridCol w:w="1613"/>
        <w:gridCol w:w="1592"/>
        <w:tblGridChange w:id="0">
          <w:tblGrid>
            <w:gridCol w:w="1481"/>
            <w:gridCol w:w="1776"/>
            <w:gridCol w:w="1183"/>
            <w:gridCol w:w="1697"/>
            <w:gridCol w:w="1613"/>
            <w:gridCol w:w="1592"/>
          </w:tblGrid>
        </w:tblGridChange>
      </w:tblGrid>
      <w:tr>
        <w:trPr>
          <w:cantSplit w:val="0"/>
          <w:trHeight w:val="23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B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B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37"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B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38"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B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39"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B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40"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B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41"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198"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B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&lt;table&gt;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B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B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B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B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2B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2BC">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BD">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Lists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Lists are used to specify lists of information. All lists may contain one or more list elements. There are three different types of HTML lists:</w:t>
      </w:r>
    </w:p>
    <w:p w:rsidR="00000000" w:rsidDel="00000000" w:rsidP="00000000" w:rsidRDefault="00000000" w:rsidRPr="00000000" w14:paraId="000002BF">
      <w:pPr>
        <w:numPr>
          <w:ilvl w:val="0"/>
          <w:numId w:val="1"/>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Ordered List or Numbered List (ol)</w:t>
      </w:r>
    </w:p>
    <w:p w:rsidR="00000000" w:rsidDel="00000000" w:rsidP="00000000" w:rsidRDefault="00000000" w:rsidRPr="00000000" w14:paraId="000002C0">
      <w:pPr>
        <w:numPr>
          <w:ilvl w:val="0"/>
          <w:numId w:val="1"/>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Unordered List or Bulleted List (ul)</w:t>
      </w:r>
    </w:p>
    <w:p w:rsidR="00000000" w:rsidDel="00000000" w:rsidP="00000000" w:rsidRDefault="00000000" w:rsidRPr="00000000" w14:paraId="000002C1">
      <w:pPr>
        <w:numPr>
          <w:ilvl w:val="0"/>
          <w:numId w:val="1"/>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Description List or Definition List (dl)</w:t>
      </w:r>
    </w:p>
    <w:p w:rsidR="00000000" w:rsidDel="00000000" w:rsidP="00000000" w:rsidRDefault="00000000" w:rsidRPr="00000000" w14:paraId="000002C2">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Ordered List or Numbered List</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ordered HTML lists, all the list items are marked with numbers. It is known as numbered list also. The ordered list starts with &lt;ol&gt; tag and the list items start with &lt;li&gt; tag.</w:t>
      </w:r>
    </w:p>
    <w:p w:rsidR="00000000" w:rsidDel="00000000" w:rsidP="00000000" w:rsidRDefault="00000000" w:rsidRPr="00000000" w14:paraId="000002C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C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Aries</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C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Bingo</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C7">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Leo</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C8">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Oracle</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C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CB">
      <w:pPr>
        <w:numPr>
          <w:ilvl w:val="0"/>
          <w:numId w:val="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Aries</w:t>
      </w:r>
    </w:p>
    <w:p w:rsidR="00000000" w:rsidDel="00000000" w:rsidP="00000000" w:rsidRDefault="00000000" w:rsidRPr="00000000" w14:paraId="000002CC">
      <w:pPr>
        <w:numPr>
          <w:ilvl w:val="0"/>
          <w:numId w:val="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Bingo</w:t>
      </w:r>
    </w:p>
    <w:p w:rsidR="00000000" w:rsidDel="00000000" w:rsidP="00000000" w:rsidRDefault="00000000" w:rsidRPr="00000000" w14:paraId="000002CD">
      <w:pPr>
        <w:numPr>
          <w:ilvl w:val="0"/>
          <w:numId w:val="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Leo</w:t>
      </w:r>
    </w:p>
    <w:p w:rsidR="00000000" w:rsidDel="00000000" w:rsidP="00000000" w:rsidRDefault="00000000" w:rsidRPr="00000000" w14:paraId="000002CE">
      <w:pPr>
        <w:numPr>
          <w:ilvl w:val="0"/>
          <w:numId w:val="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Oracle</w:t>
      </w:r>
    </w:p>
    <w:p w:rsidR="00000000" w:rsidDel="00000000" w:rsidP="00000000" w:rsidRDefault="00000000" w:rsidRPr="00000000" w14:paraId="000002C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0">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2D1">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Unordered List or Bulleted List</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HTML Unordered list, all the list items are marked with bullets. It is also known as bulleted list also. The Unordered list starts with &lt;ul&gt; tag and list items start with the &lt;li&gt; tag.</w:t>
      </w:r>
    </w:p>
    <w:p w:rsidR="00000000" w:rsidDel="00000000" w:rsidP="00000000" w:rsidRDefault="00000000" w:rsidRPr="00000000" w14:paraId="000002D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D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Aries</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D5">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Bingo</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D6">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Leo</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D7">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Oracle</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D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D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DB">
      <w:pPr>
        <w:numPr>
          <w:ilvl w:val="0"/>
          <w:numId w:val="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Aries</w:t>
      </w:r>
    </w:p>
    <w:p w:rsidR="00000000" w:rsidDel="00000000" w:rsidP="00000000" w:rsidRDefault="00000000" w:rsidRPr="00000000" w14:paraId="000002DC">
      <w:pPr>
        <w:numPr>
          <w:ilvl w:val="0"/>
          <w:numId w:val="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Bingo</w:t>
      </w:r>
    </w:p>
    <w:p w:rsidR="00000000" w:rsidDel="00000000" w:rsidP="00000000" w:rsidRDefault="00000000" w:rsidRPr="00000000" w14:paraId="000002DD">
      <w:pPr>
        <w:numPr>
          <w:ilvl w:val="0"/>
          <w:numId w:val="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Leo</w:t>
      </w:r>
    </w:p>
    <w:p w:rsidR="00000000" w:rsidDel="00000000" w:rsidP="00000000" w:rsidRDefault="00000000" w:rsidRPr="00000000" w14:paraId="000002DE">
      <w:pPr>
        <w:numPr>
          <w:ilvl w:val="0"/>
          <w:numId w:val="3"/>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Oracle</w:t>
      </w:r>
    </w:p>
    <w:p w:rsidR="00000000" w:rsidDel="00000000" w:rsidP="00000000" w:rsidRDefault="00000000" w:rsidRPr="00000000" w14:paraId="000002D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0">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Description List or Definition List</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Description list is also a list style which is supported by HTML and XHTML. It is also known as definition list where entries are listed like a dictionary or encyclopedia.</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definition list is very appropriate when you want to present glossary, list of terms or other name-value list.</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HTML definition list contains following three tags:</w:t>
      </w:r>
    </w:p>
    <w:p w:rsidR="00000000" w:rsidDel="00000000" w:rsidP="00000000" w:rsidRDefault="00000000" w:rsidRPr="00000000" w14:paraId="000002E4">
      <w:pPr>
        <w:shd w:fill="ffffff" w:val="clear"/>
        <w:spacing w:after="0" w:before="6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&lt;dl&gt; tag</w:t>
      </w:r>
      <w:r w:rsidDel="00000000" w:rsidR="00000000" w:rsidRPr="00000000">
        <w:rPr>
          <w:rFonts w:ascii="Verdana" w:cs="Verdana" w:eastAsia="Verdana" w:hAnsi="Verdana"/>
          <w:color w:val="000000"/>
          <w:sz w:val="20"/>
          <w:szCs w:val="20"/>
          <w:rtl w:val="0"/>
        </w:rPr>
        <w:t xml:space="preserve"> defines the start of the list.</w:t>
      </w:r>
    </w:p>
    <w:p w:rsidR="00000000" w:rsidDel="00000000" w:rsidP="00000000" w:rsidRDefault="00000000" w:rsidRPr="00000000" w14:paraId="000002E5">
      <w:pPr>
        <w:shd w:fill="ffffff" w:val="clear"/>
        <w:spacing w:after="0" w:before="6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&lt;dt&gt; tag</w:t>
      </w:r>
      <w:r w:rsidDel="00000000" w:rsidR="00000000" w:rsidRPr="00000000">
        <w:rPr>
          <w:rFonts w:ascii="Verdana" w:cs="Verdana" w:eastAsia="Verdana" w:hAnsi="Verdana"/>
          <w:color w:val="000000"/>
          <w:sz w:val="20"/>
          <w:szCs w:val="20"/>
          <w:rtl w:val="0"/>
        </w:rPr>
        <w:t xml:space="preserve"> defines a term.</w:t>
      </w:r>
    </w:p>
    <w:p w:rsidR="00000000" w:rsidDel="00000000" w:rsidP="00000000" w:rsidRDefault="00000000" w:rsidRPr="00000000" w14:paraId="000002E6">
      <w:pPr>
        <w:shd w:fill="ffffff" w:val="clear"/>
        <w:spacing w:after="0" w:before="6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&lt;dd&gt; tag</w:t>
      </w:r>
      <w:r w:rsidDel="00000000" w:rsidR="00000000" w:rsidRPr="00000000">
        <w:rPr>
          <w:rFonts w:ascii="Verdana" w:cs="Verdana" w:eastAsia="Verdana" w:hAnsi="Verdana"/>
          <w:color w:val="000000"/>
          <w:sz w:val="20"/>
          <w:szCs w:val="20"/>
          <w:rtl w:val="0"/>
        </w:rPr>
        <w:t xml:space="preserve"> defines the term definition (description).</w:t>
      </w:r>
    </w:p>
    <w:p w:rsidR="00000000" w:rsidDel="00000000" w:rsidP="00000000" w:rsidRDefault="00000000" w:rsidRPr="00000000" w14:paraId="000002E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Aries</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9">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-One of the 12 horoscope sign.</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A">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Bingo</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B">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-One of my evening snacks</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C">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Leo</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D">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-It is also an one of the 12 horoscope sign.</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E">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Oracle</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EF">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-It is a multinational technology corporation.</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F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F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F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Aries</w:t>
      </w:r>
    </w:p>
    <w:p w:rsidR="00000000" w:rsidDel="00000000" w:rsidP="00000000" w:rsidRDefault="00000000" w:rsidRPr="00000000" w14:paraId="000002F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of the 12 horoscope sign.</w:t>
      </w:r>
    </w:p>
    <w:p w:rsidR="00000000" w:rsidDel="00000000" w:rsidP="00000000" w:rsidRDefault="00000000" w:rsidRPr="00000000" w14:paraId="000002F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Bingo</w:t>
      </w:r>
    </w:p>
    <w:p w:rsidR="00000000" w:rsidDel="00000000" w:rsidP="00000000" w:rsidRDefault="00000000" w:rsidRPr="00000000" w14:paraId="000002F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of my evening snacks</w:t>
      </w:r>
    </w:p>
    <w:p w:rsidR="00000000" w:rsidDel="00000000" w:rsidP="00000000" w:rsidRDefault="00000000" w:rsidRPr="00000000" w14:paraId="000002F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Leo</w:t>
      </w:r>
    </w:p>
    <w:p w:rsidR="00000000" w:rsidDel="00000000" w:rsidP="00000000" w:rsidRDefault="00000000" w:rsidRPr="00000000" w14:paraId="000002F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also an one of the 12 horoscope sign.</w:t>
      </w:r>
    </w:p>
    <w:p w:rsidR="00000000" w:rsidDel="00000000" w:rsidP="00000000" w:rsidRDefault="00000000" w:rsidRPr="00000000" w14:paraId="000002F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Oracle</w:t>
      </w:r>
    </w:p>
    <w:p w:rsidR="00000000" w:rsidDel="00000000" w:rsidP="00000000" w:rsidRDefault="00000000" w:rsidRPr="00000000" w14:paraId="000002F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a multinational technology corporation.</w:t>
      </w:r>
    </w:p>
    <w:p w:rsidR="00000000" w:rsidDel="00000000" w:rsidP="00000000" w:rsidRDefault="00000000" w:rsidRPr="00000000" w14:paraId="000002F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C">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13"/>
        <w:tblW w:w="935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070"/>
        <w:gridCol w:w="1645"/>
        <w:gridCol w:w="1097"/>
        <w:gridCol w:w="1573"/>
        <w:gridCol w:w="1495"/>
        <w:gridCol w:w="1476"/>
        <w:tblGridChange w:id="0">
          <w:tblGrid>
            <w:gridCol w:w="2070"/>
            <w:gridCol w:w="1645"/>
            <w:gridCol w:w="1097"/>
            <w:gridCol w:w="1573"/>
            <w:gridCol w:w="1495"/>
            <w:gridCol w:w="1476"/>
          </w:tblGrid>
        </w:tblGridChange>
      </w:tblGrid>
      <w:tr>
        <w:trPr>
          <w:cantSplit w:val="0"/>
          <w:trHeight w:val="26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F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F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42"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2F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43"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0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59"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0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61"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0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62"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19"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0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&lt;ol&gt;&lt;ul&gt;&lt;dl&gt;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0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0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0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0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0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309">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0A">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Ordered List | HTML Numbered List</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Ordered List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or Numbered List displays elements in numbered format. The HTML ol tag is used for ordered list. There can be different types of numbered list:</w:t>
      </w:r>
    </w:p>
    <w:p w:rsidR="00000000" w:rsidDel="00000000" w:rsidP="00000000" w:rsidRDefault="00000000" w:rsidRPr="00000000" w14:paraId="0000030C">
      <w:pPr>
        <w:numPr>
          <w:ilvl w:val="0"/>
          <w:numId w:val="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Numeric Number (1, 2, 3)</w:t>
      </w:r>
    </w:p>
    <w:p w:rsidR="00000000" w:rsidDel="00000000" w:rsidP="00000000" w:rsidRDefault="00000000" w:rsidRPr="00000000" w14:paraId="0000030D">
      <w:pPr>
        <w:numPr>
          <w:ilvl w:val="0"/>
          <w:numId w:val="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Capital Roman Number (I II III)</w:t>
      </w:r>
    </w:p>
    <w:p w:rsidR="00000000" w:rsidDel="00000000" w:rsidP="00000000" w:rsidRDefault="00000000" w:rsidRPr="00000000" w14:paraId="0000030E">
      <w:pPr>
        <w:numPr>
          <w:ilvl w:val="0"/>
          <w:numId w:val="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Small Romal Number (i ii iii)</w:t>
      </w:r>
    </w:p>
    <w:p w:rsidR="00000000" w:rsidDel="00000000" w:rsidP="00000000" w:rsidRDefault="00000000" w:rsidRPr="00000000" w14:paraId="0000030F">
      <w:pPr>
        <w:numPr>
          <w:ilvl w:val="0"/>
          <w:numId w:val="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Capital Alphabet (A B C)</w:t>
      </w:r>
    </w:p>
    <w:p w:rsidR="00000000" w:rsidDel="00000000" w:rsidP="00000000" w:rsidRDefault="00000000" w:rsidRPr="00000000" w14:paraId="00000310">
      <w:pPr>
        <w:numPr>
          <w:ilvl w:val="0"/>
          <w:numId w:val="5"/>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Small Alphabet (a b c)</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represent different ordered lists, there are 5 types of attributes in &lt;ol&gt; tag.</w:t>
      </w:r>
    </w:p>
    <w:tbl>
      <w:tblPr>
        <w:tblStyle w:val="Table14"/>
        <w:tblW w:w="961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394"/>
        <w:gridCol w:w="8218"/>
        <w:tblGridChange w:id="0">
          <w:tblGrid>
            <w:gridCol w:w="1394"/>
            <w:gridCol w:w="8218"/>
          </w:tblGrid>
        </w:tblGridChange>
      </w:tblGrid>
      <w:tr>
        <w:trPr>
          <w:cantSplit w:val="0"/>
          <w:trHeight w:val="235"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312">
            <w:pPr>
              <w:spacing w:after="0" w:line="240" w:lineRule="auto"/>
              <w:rPr>
                <w:b w:val="1"/>
                <w:color w:val="000000"/>
                <w:sz w:val="20"/>
                <w:szCs w:val="20"/>
              </w:rPr>
            </w:pPr>
            <w:r w:rsidDel="00000000" w:rsidR="00000000" w:rsidRPr="00000000">
              <w:rPr>
                <w:b w:val="1"/>
                <w:color w:val="000000"/>
                <w:sz w:val="20"/>
                <w:szCs w:val="20"/>
                <w:rtl w:val="0"/>
              </w:rPr>
              <w:t xml:space="preserve">Type</w:t>
            </w:r>
          </w:p>
        </w:tc>
        <w:tc>
          <w:tcPr>
            <w:shd w:fill="c7ccbe" w:val="clear"/>
            <w:tcMar>
              <w:top w:w="180.0" w:type="dxa"/>
              <w:left w:w="180.0" w:type="dxa"/>
              <w:bottom w:w="180.0" w:type="dxa"/>
              <w:right w:w="180.0" w:type="dxa"/>
            </w:tcMar>
          </w:tcPr>
          <w:p w:rsidR="00000000" w:rsidDel="00000000" w:rsidP="00000000" w:rsidRDefault="00000000" w:rsidRPr="00000000" w14:paraId="00000313">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rHeight w:val="235"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1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1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the default type. In this type, the list items are numbered with numbers.</w:t>
            </w:r>
          </w:p>
        </w:tc>
      </w:tr>
      <w:tr>
        <w:trPr>
          <w:cantSplit w:val="0"/>
          <w:trHeight w:val="25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1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"I"</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1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type, the list items are numbered with upper case roman numbers.</w:t>
            </w:r>
          </w:p>
        </w:tc>
      </w:tr>
      <w:tr>
        <w:trPr>
          <w:cantSplit w:val="0"/>
          <w:trHeight w:val="235"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1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"i"</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1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type, the list items are numbered with lower case roman numbers.</w:t>
            </w:r>
          </w:p>
        </w:tc>
      </w:tr>
      <w:tr>
        <w:trPr>
          <w:cantSplit w:val="0"/>
          <w:trHeight w:val="23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1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1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type, the list items are numbered with upper case letters.</w:t>
            </w:r>
          </w:p>
        </w:tc>
      </w:tr>
      <w:tr>
        <w:trPr>
          <w:cantSplit w:val="0"/>
          <w:trHeight w:val="250"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1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1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type, the list items are numbered with lower case letters.</w:t>
            </w:r>
          </w:p>
        </w:tc>
      </w:tr>
    </w:tbl>
    <w:p w:rsidR="00000000" w:rsidDel="00000000" w:rsidP="00000000" w:rsidRDefault="00000000" w:rsidRPr="00000000" w14:paraId="0000031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F">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Ordered List Example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of HTML ordered list that displays 4 topics in numbered list. Here we are not defining type="1" because it is the default type.</w:t>
      </w:r>
    </w:p>
    <w:p w:rsidR="00000000" w:rsidDel="00000000" w:rsidP="00000000" w:rsidRDefault="00000000" w:rsidRPr="00000000" w14:paraId="0000032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2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23">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2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2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2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28">
      <w:pPr>
        <w:numPr>
          <w:ilvl w:val="0"/>
          <w:numId w:val="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29">
      <w:pPr>
        <w:numPr>
          <w:ilvl w:val="0"/>
          <w:numId w:val="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2A">
      <w:pPr>
        <w:numPr>
          <w:ilvl w:val="0"/>
          <w:numId w:val="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2B">
      <w:pPr>
        <w:numPr>
          <w:ilvl w:val="0"/>
          <w:numId w:val="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2C">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Fonts w:ascii="Helvetica Neue" w:cs="Helvetica Neue" w:eastAsia="Helvetica Neue" w:hAnsi="Helvetica Neue"/>
          <w:b w:val="0"/>
          <w:color w:val="610b38"/>
          <w:sz w:val="20"/>
          <w:szCs w:val="20"/>
          <w:rtl w:val="0"/>
        </w:rPr>
        <w:t xml:space="preserve">ol type="I"</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to display list in roman number uppercase.</w:t>
      </w:r>
    </w:p>
    <w:p w:rsidR="00000000" w:rsidDel="00000000" w:rsidP="00000000" w:rsidRDefault="00000000" w:rsidRPr="00000000" w14:paraId="0000032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"I"</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36">
      <w:pPr>
        <w:numPr>
          <w:ilvl w:val="0"/>
          <w:numId w:val="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37">
      <w:pPr>
        <w:numPr>
          <w:ilvl w:val="0"/>
          <w:numId w:val="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38">
      <w:pPr>
        <w:numPr>
          <w:ilvl w:val="0"/>
          <w:numId w:val="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39">
      <w:pPr>
        <w:numPr>
          <w:ilvl w:val="0"/>
          <w:numId w:val="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3A">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Fonts w:ascii="Helvetica Neue" w:cs="Helvetica Neue" w:eastAsia="Helvetica Neue" w:hAnsi="Helvetica Neue"/>
          <w:b w:val="0"/>
          <w:color w:val="610b38"/>
          <w:sz w:val="20"/>
          <w:szCs w:val="20"/>
          <w:rtl w:val="0"/>
        </w:rPr>
        <w:t xml:space="preserve">ol type="i"</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to display list in roman number lowercase.</w:t>
      </w:r>
    </w:p>
    <w:p w:rsidR="00000000" w:rsidDel="00000000" w:rsidP="00000000" w:rsidRDefault="00000000" w:rsidRPr="00000000" w14:paraId="0000033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"i"</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3F">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0">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1">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44">
      <w:pPr>
        <w:numPr>
          <w:ilvl w:val="0"/>
          <w:numId w:val="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45">
      <w:pPr>
        <w:numPr>
          <w:ilvl w:val="0"/>
          <w:numId w:val="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46">
      <w:pPr>
        <w:numPr>
          <w:ilvl w:val="0"/>
          <w:numId w:val="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47">
      <w:pPr>
        <w:numPr>
          <w:ilvl w:val="0"/>
          <w:numId w:val="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48">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Fonts w:ascii="Helvetica Neue" w:cs="Helvetica Neue" w:eastAsia="Helvetica Neue" w:hAnsi="Helvetica Neue"/>
          <w:b w:val="0"/>
          <w:color w:val="610b38"/>
          <w:sz w:val="20"/>
          <w:szCs w:val="20"/>
          <w:rtl w:val="0"/>
        </w:rPr>
        <w:t xml:space="preserve">ol type="A"</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to display list in alphabet uppercase.</w:t>
      </w:r>
    </w:p>
    <w:p w:rsidR="00000000" w:rsidDel="00000000" w:rsidP="00000000" w:rsidRDefault="00000000" w:rsidRPr="00000000" w14:paraId="0000034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"A"</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4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50">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52">
      <w:pPr>
        <w:numPr>
          <w:ilvl w:val="0"/>
          <w:numId w:val="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53">
      <w:pPr>
        <w:numPr>
          <w:ilvl w:val="0"/>
          <w:numId w:val="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54">
      <w:pPr>
        <w:numPr>
          <w:ilvl w:val="0"/>
          <w:numId w:val="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55">
      <w:pPr>
        <w:numPr>
          <w:ilvl w:val="0"/>
          <w:numId w:val="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56">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Fonts w:ascii="Helvetica Neue" w:cs="Helvetica Neue" w:eastAsia="Helvetica Neue" w:hAnsi="Helvetica Neue"/>
          <w:b w:val="0"/>
          <w:color w:val="610b38"/>
          <w:sz w:val="20"/>
          <w:szCs w:val="20"/>
          <w:rtl w:val="0"/>
        </w:rPr>
        <w:t xml:space="preserve">ol type="a"</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to display list in alphabet lowercase.</w:t>
      </w:r>
    </w:p>
    <w:p w:rsidR="00000000" w:rsidDel="00000000" w:rsidP="00000000" w:rsidRDefault="00000000" w:rsidRPr="00000000" w14:paraId="0000035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"a"</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5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5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5C">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5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5E">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60">
      <w:pPr>
        <w:numPr>
          <w:ilvl w:val="0"/>
          <w:numId w:val="1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61">
      <w:pPr>
        <w:numPr>
          <w:ilvl w:val="0"/>
          <w:numId w:val="1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62">
      <w:pPr>
        <w:numPr>
          <w:ilvl w:val="0"/>
          <w:numId w:val="1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63">
      <w:pPr>
        <w:numPr>
          <w:ilvl w:val="0"/>
          <w:numId w:val="1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64">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start attribute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start attribute is used with ol tag to specify from where to start the list items.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&lt;ol type="1" start="5"&gt;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It will show numeric values starting with "5".</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&lt;ol type="A" start="5"&gt;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It will show capital alphabets starting with "E".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&lt;ol type="a" start="5"&gt;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It will show lower case alphabets starting with "e".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&lt;ol type="I" start="5"&gt;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It will show Roman upper case value starting with "V".</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&lt;ol type="i" start="5"&gt;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It will show Roman lower case value starting with "v".</w:t>
      </w:r>
    </w:p>
    <w:p w:rsidR="00000000" w:rsidDel="00000000" w:rsidP="00000000" w:rsidRDefault="00000000" w:rsidRPr="00000000" w14:paraId="0000036C">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36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"i"</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start</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"5"</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6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6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7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7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7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&lt;/ol&gt;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75">
      <w:pPr>
        <w:numPr>
          <w:ilvl w:val="0"/>
          <w:numId w:val="11"/>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76">
      <w:pPr>
        <w:numPr>
          <w:ilvl w:val="0"/>
          <w:numId w:val="11"/>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77">
      <w:pPr>
        <w:numPr>
          <w:ilvl w:val="0"/>
          <w:numId w:val="11"/>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78">
      <w:pPr>
        <w:numPr>
          <w:ilvl w:val="0"/>
          <w:numId w:val="11"/>
        </w:numPr>
        <w:shd w:fill="ffffff" w:val="clear"/>
        <w:spacing w:after="0" w:before="60" w:line="240" w:lineRule="auto"/>
        <w:ind w:left="720" w:hanging="360"/>
        <w:jc w:val="both"/>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rtl w:val="0"/>
        </w:rPr>
        <w:t xml:space="preserve">SQL</w:t>
      </w:r>
      <w:r w:rsidDel="00000000" w:rsidR="00000000" w:rsidRPr="00000000">
        <w:rPr>
          <w:rtl w:val="0"/>
        </w:rPr>
      </w:r>
    </w:p>
    <w:p w:rsidR="00000000" w:rsidDel="00000000" w:rsidP="00000000" w:rsidRDefault="00000000" w:rsidRPr="00000000" w14:paraId="00000379">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15"/>
        <w:tblW w:w="9387.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482"/>
        <w:gridCol w:w="1785"/>
        <w:gridCol w:w="1190"/>
        <w:gridCol w:w="1707"/>
        <w:gridCol w:w="1622"/>
        <w:gridCol w:w="1601"/>
        <w:tblGridChange w:id="0">
          <w:tblGrid>
            <w:gridCol w:w="1482"/>
            <w:gridCol w:w="1785"/>
            <w:gridCol w:w="1190"/>
            <w:gridCol w:w="1707"/>
            <w:gridCol w:w="1622"/>
            <w:gridCol w:w="1601"/>
          </w:tblGrid>
        </w:tblGridChange>
      </w:tblGrid>
      <w:tr>
        <w:trPr>
          <w:cantSplit w:val="0"/>
          <w:trHeight w:val="277"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7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7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63"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7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64"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7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65"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7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66"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7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67"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8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&lt;ol&gt;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8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8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8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8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8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386">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87">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Unordered List | HTML Bulleted List</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Unordered List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or Bulleted List displays elements in bulleted format. The HTML ul tag is used for the unordered list. There can be 4 types of bulleted list:</w:t>
      </w:r>
    </w:p>
    <w:p w:rsidR="00000000" w:rsidDel="00000000" w:rsidP="00000000" w:rsidRDefault="00000000" w:rsidRPr="00000000" w14:paraId="00000389">
      <w:pPr>
        <w:numPr>
          <w:ilvl w:val="0"/>
          <w:numId w:val="1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disc</w:t>
      </w:r>
    </w:p>
    <w:p w:rsidR="00000000" w:rsidDel="00000000" w:rsidP="00000000" w:rsidRDefault="00000000" w:rsidRPr="00000000" w14:paraId="0000038A">
      <w:pPr>
        <w:numPr>
          <w:ilvl w:val="0"/>
          <w:numId w:val="1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circle</w:t>
      </w:r>
    </w:p>
    <w:p w:rsidR="00000000" w:rsidDel="00000000" w:rsidP="00000000" w:rsidRDefault="00000000" w:rsidRPr="00000000" w14:paraId="0000038B">
      <w:pPr>
        <w:numPr>
          <w:ilvl w:val="0"/>
          <w:numId w:val="1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square</w:t>
      </w:r>
    </w:p>
    <w:p w:rsidR="00000000" w:rsidDel="00000000" w:rsidP="00000000" w:rsidRDefault="00000000" w:rsidRPr="00000000" w14:paraId="0000038C">
      <w:pPr>
        <w:numPr>
          <w:ilvl w:val="0"/>
          <w:numId w:val="12"/>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none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represent different ordered lists, there are 4 types of attributes in &lt;ul&gt; tag.</w:t>
      </w:r>
    </w:p>
    <w:tbl>
      <w:tblPr>
        <w:tblStyle w:val="Table16"/>
        <w:tblW w:w="976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930"/>
        <w:gridCol w:w="7831"/>
        <w:tblGridChange w:id="0">
          <w:tblGrid>
            <w:gridCol w:w="1930"/>
            <w:gridCol w:w="7831"/>
          </w:tblGrid>
        </w:tblGridChange>
      </w:tblGrid>
      <w:tr>
        <w:trPr>
          <w:cantSplit w:val="0"/>
          <w:trHeight w:val="225"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38E">
            <w:pPr>
              <w:spacing w:after="0" w:line="240" w:lineRule="auto"/>
              <w:rPr>
                <w:b w:val="1"/>
                <w:color w:val="000000"/>
                <w:sz w:val="20"/>
                <w:szCs w:val="20"/>
              </w:rPr>
            </w:pPr>
            <w:r w:rsidDel="00000000" w:rsidR="00000000" w:rsidRPr="00000000">
              <w:rPr>
                <w:b w:val="1"/>
                <w:color w:val="000000"/>
                <w:sz w:val="20"/>
                <w:szCs w:val="20"/>
                <w:rtl w:val="0"/>
              </w:rPr>
              <w:t xml:space="preserve">Type</w:t>
            </w:r>
          </w:p>
        </w:tc>
        <w:tc>
          <w:tcPr>
            <w:shd w:fill="c7ccbe" w:val="clear"/>
            <w:tcMar>
              <w:top w:w="180.0" w:type="dxa"/>
              <w:left w:w="180.0" w:type="dxa"/>
              <w:bottom w:w="180.0" w:type="dxa"/>
              <w:right w:w="180.0" w:type="dxa"/>
            </w:tcMar>
          </w:tcPr>
          <w:p w:rsidR="00000000" w:rsidDel="00000000" w:rsidP="00000000" w:rsidRDefault="00000000" w:rsidRPr="00000000" w14:paraId="0000038F">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rHeight w:val="239"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9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"disc"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9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the default style. In this style, the list items are marked with bullets.</w:t>
            </w:r>
          </w:p>
        </w:tc>
      </w:tr>
      <w:tr>
        <w:trPr>
          <w:cantSplit w:val="0"/>
          <w:trHeight w:val="22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9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"circle"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9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style, the list items are marked with circles.</w:t>
            </w:r>
          </w:p>
        </w:tc>
      </w:tr>
      <w:tr>
        <w:trPr>
          <w:cantSplit w:val="0"/>
          <w:trHeight w:val="225"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9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"square"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9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style, the list items are marked with squares.</w:t>
            </w:r>
          </w:p>
        </w:tc>
      </w:tr>
      <w:tr>
        <w:trPr>
          <w:cantSplit w:val="0"/>
          <w:trHeight w:val="23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9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 "none"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9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style, the list items are not marked .</w:t>
            </w:r>
          </w:p>
        </w:tc>
      </w:tr>
    </w:tbl>
    <w:p w:rsidR="00000000" w:rsidDel="00000000" w:rsidP="00000000" w:rsidRDefault="00000000" w:rsidRPr="00000000" w14:paraId="00000398">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Unordered List Example</w:t>
      </w:r>
    </w:p>
    <w:p w:rsidR="00000000" w:rsidDel="00000000" w:rsidP="00000000" w:rsidRDefault="00000000" w:rsidRPr="00000000" w14:paraId="0000039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9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9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9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9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9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A0">
      <w:pPr>
        <w:numPr>
          <w:ilvl w:val="0"/>
          <w:numId w:val="1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A1">
      <w:pPr>
        <w:numPr>
          <w:ilvl w:val="0"/>
          <w:numId w:val="1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A2">
      <w:pPr>
        <w:numPr>
          <w:ilvl w:val="0"/>
          <w:numId w:val="1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A3">
      <w:pPr>
        <w:numPr>
          <w:ilvl w:val="0"/>
          <w:numId w:val="16"/>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A4">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Fonts w:ascii="Helvetica Neue" w:cs="Helvetica Neue" w:eastAsia="Helvetica Neue" w:hAnsi="Helvetica Neue"/>
          <w:b w:val="0"/>
          <w:color w:val="610b38"/>
          <w:sz w:val="20"/>
          <w:szCs w:val="20"/>
          <w:rtl w:val="0"/>
        </w:rPr>
        <w:t xml:space="preserve">ul type="circle"</w:t>
      </w:r>
    </w:p>
    <w:p w:rsidR="00000000" w:rsidDel="00000000" w:rsidP="00000000" w:rsidRDefault="00000000" w:rsidRPr="00000000" w14:paraId="000003A6">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3A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"circle"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A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A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A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A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A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AE">
      <w:pPr>
        <w:numPr>
          <w:ilvl w:val="0"/>
          <w:numId w:val="1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AF">
      <w:pPr>
        <w:numPr>
          <w:ilvl w:val="0"/>
          <w:numId w:val="1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B0">
      <w:pPr>
        <w:numPr>
          <w:ilvl w:val="0"/>
          <w:numId w:val="1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B1">
      <w:pPr>
        <w:numPr>
          <w:ilvl w:val="0"/>
          <w:numId w:val="17"/>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B2">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ul type="square"</w:t>
      </w:r>
    </w:p>
    <w:p w:rsidR="00000000" w:rsidDel="00000000" w:rsidP="00000000" w:rsidRDefault="00000000" w:rsidRPr="00000000" w14:paraId="000003B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"square"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B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B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B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B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B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BB">
      <w:pPr>
        <w:numPr>
          <w:ilvl w:val="0"/>
          <w:numId w:val="1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BC">
      <w:pPr>
        <w:numPr>
          <w:ilvl w:val="0"/>
          <w:numId w:val="1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BD">
      <w:pPr>
        <w:numPr>
          <w:ilvl w:val="0"/>
          <w:numId w:val="1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BE">
      <w:pPr>
        <w:numPr>
          <w:ilvl w:val="0"/>
          <w:numId w:val="18"/>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BF">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pStyle w:val="Heading2"/>
        <w:shd w:fill="ffffff" w:val="clear"/>
        <w:spacing w:after="0" w:before="280" w:lineRule="auto"/>
        <w:jc w:val="both"/>
        <w:rPr>
          <w:rFonts w:ascii="Helvetica Neue" w:cs="Helvetica Neue" w:eastAsia="Helvetica Neue" w:hAnsi="Helvetica Neue"/>
          <w:b w:val="0"/>
          <w:color w:val="610b38"/>
          <w:sz w:val="20"/>
          <w:szCs w:val="20"/>
        </w:rPr>
      </w:pPr>
      <w:r w:rsidDel="00000000" w:rsidR="00000000" w:rsidRPr="00000000">
        <w:rPr>
          <w:rFonts w:ascii="Helvetica Neue" w:cs="Helvetica Neue" w:eastAsia="Helvetica Neue" w:hAnsi="Helvetica Neue"/>
          <w:color w:val="610b38"/>
          <w:sz w:val="20"/>
          <w:szCs w:val="20"/>
          <w:rtl w:val="0"/>
        </w:rPr>
        <w:t xml:space="preserve">ul type="none"</w:t>
      </w:r>
      <w:r w:rsidDel="00000000" w:rsidR="00000000" w:rsidRPr="00000000">
        <w:rPr>
          <w:rtl w:val="0"/>
        </w:rPr>
      </w:r>
    </w:p>
    <w:p w:rsidR="00000000" w:rsidDel="00000000" w:rsidP="00000000" w:rsidRDefault="00000000" w:rsidRPr="00000000" w14:paraId="000003C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"none"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C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C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C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C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&lt;/li&gt;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C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&lt;/ul&gt;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C8">
      <w:pPr>
        <w:numPr>
          <w:ilvl w:val="0"/>
          <w:numId w:val="1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C9">
      <w:pPr>
        <w:numPr>
          <w:ilvl w:val="0"/>
          <w:numId w:val="1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CA">
      <w:pPr>
        <w:numPr>
          <w:ilvl w:val="0"/>
          <w:numId w:val="1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CB">
      <w:pPr>
        <w:numPr>
          <w:ilvl w:val="0"/>
          <w:numId w:val="19"/>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CC">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17"/>
        <w:tblW w:w="964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24"/>
        <w:gridCol w:w="1833"/>
        <w:gridCol w:w="1222"/>
        <w:gridCol w:w="1753"/>
        <w:gridCol w:w="1665"/>
        <w:gridCol w:w="1644"/>
        <w:tblGridChange w:id="0">
          <w:tblGrid>
            <w:gridCol w:w="1524"/>
            <w:gridCol w:w="1833"/>
            <w:gridCol w:w="1222"/>
            <w:gridCol w:w="1753"/>
            <w:gridCol w:w="1665"/>
            <w:gridCol w:w="1644"/>
          </w:tblGrid>
        </w:tblGridChange>
      </w:tblGrid>
      <w:tr>
        <w:trPr>
          <w:cantSplit w:val="0"/>
          <w:trHeight w:val="31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68"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C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69"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42"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43"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D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4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61"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&lt;ul&gt;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D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3D9">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DA">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Description List | HTML Definition List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Description List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or Definition List displays elements in definition form like in dictionary. The &lt;dl&gt;, &lt;dt&gt; and &lt;dd&gt; tags are used to define description list.</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3 HTML description list tags are given below:</w:t>
      </w:r>
    </w:p>
    <w:p w:rsidR="00000000" w:rsidDel="00000000" w:rsidP="00000000" w:rsidRDefault="00000000" w:rsidRPr="00000000" w14:paraId="000003DD">
      <w:pPr>
        <w:numPr>
          <w:ilvl w:val="0"/>
          <w:numId w:val="2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&lt;dl&gt; tag</w:t>
      </w:r>
      <w:r w:rsidDel="00000000" w:rsidR="00000000" w:rsidRPr="00000000">
        <w:rPr>
          <w:rFonts w:ascii="Verdana" w:cs="Verdana" w:eastAsia="Verdana" w:hAnsi="Verdana"/>
          <w:color w:val="000000"/>
          <w:sz w:val="20"/>
          <w:szCs w:val="20"/>
          <w:rtl w:val="0"/>
        </w:rPr>
        <w:t xml:space="preserve"> defines the description list.</w:t>
      </w:r>
    </w:p>
    <w:p w:rsidR="00000000" w:rsidDel="00000000" w:rsidP="00000000" w:rsidRDefault="00000000" w:rsidRPr="00000000" w14:paraId="000003DE">
      <w:pPr>
        <w:numPr>
          <w:ilvl w:val="0"/>
          <w:numId w:val="2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&lt;dt&gt; tag</w:t>
      </w:r>
      <w:r w:rsidDel="00000000" w:rsidR="00000000" w:rsidRPr="00000000">
        <w:rPr>
          <w:rFonts w:ascii="Verdana" w:cs="Verdana" w:eastAsia="Verdana" w:hAnsi="Verdana"/>
          <w:color w:val="000000"/>
          <w:sz w:val="20"/>
          <w:szCs w:val="20"/>
          <w:rtl w:val="0"/>
        </w:rPr>
        <w:t xml:space="preserve"> defines data term.</w:t>
      </w:r>
    </w:p>
    <w:p w:rsidR="00000000" w:rsidDel="00000000" w:rsidP="00000000" w:rsidRDefault="00000000" w:rsidRPr="00000000" w14:paraId="000003DF">
      <w:pPr>
        <w:numPr>
          <w:ilvl w:val="0"/>
          <w:numId w:val="20"/>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&lt;dd&gt; tag</w:t>
      </w:r>
      <w:r w:rsidDel="00000000" w:rsidR="00000000" w:rsidRPr="00000000">
        <w:rPr>
          <w:rFonts w:ascii="Verdana" w:cs="Verdana" w:eastAsia="Verdana" w:hAnsi="Verdana"/>
          <w:color w:val="000000"/>
          <w:sz w:val="20"/>
          <w:szCs w:val="20"/>
          <w:rtl w:val="0"/>
        </w:rPr>
        <w:t xml:space="preserve"> defines data definition (description).</w:t>
      </w:r>
    </w:p>
    <w:p w:rsidR="00000000" w:rsidDel="00000000" w:rsidP="00000000" w:rsidRDefault="00000000" w:rsidRPr="00000000" w14:paraId="000003E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is a markup language</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Java</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is a programming language and platform</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JavaScript</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is a scripting language</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SQL</w:t>
      </w:r>
      <w:r w:rsidDel="00000000" w:rsidR="00000000" w:rsidRPr="00000000">
        <w:rPr>
          <w:rFonts w:ascii="Verdana" w:cs="Verdana" w:eastAsia="Verdana" w:hAnsi="Verdana"/>
          <w:b w:val="1"/>
          <w:color w:val="006699"/>
          <w:sz w:val="20"/>
          <w:szCs w:val="20"/>
          <w:rtl w:val="0"/>
        </w:rPr>
        <w:t xml:space="preserve">&lt;/dt&gt;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is a query language</w:t>
      </w:r>
      <w:r w:rsidDel="00000000" w:rsidR="00000000" w:rsidRPr="00000000">
        <w:rPr>
          <w:rFonts w:ascii="Verdana" w:cs="Verdana" w:eastAsia="Verdana" w:hAnsi="Verdana"/>
          <w:b w:val="1"/>
          <w:color w:val="006699"/>
          <w:sz w:val="20"/>
          <w:szCs w:val="20"/>
          <w:rtl w:val="0"/>
        </w:rPr>
        <w:t xml:space="preserve">&lt;/dd&gt;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E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3E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a markup language</w:t>
      </w:r>
    </w:p>
    <w:p w:rsidR="00000000" w:rsidDel="00000000" w:rsidP="00000000" w:rsidRDefault="00000000" w:rsidRPr="00000000" w14:paraId="000003E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w:t>
      </w:r>
    </w:p>
    <w:p w:rsidR="00000000" w:rsidDel="00000000" w:rsidP="00000000" w:rsidRDefault="00000000" w:rsidRPr="00000000" w14:paraId="000003E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a programming language and platform</w:t>
      </w:r>
    </w:p>
    <w:p w:rsidR="00000000" w:rsidDel="00000000" w:rsidP="00000000" w:rsidRDefault="00000000" w:rsidRPr="00000000" w14:paraId="000003E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JavaScript</w:t>
      </w:r>
    </w:p>
    <w:p w:rsidR="00000000" w:rsidDel="00000000" w:rsidP="00000000" w:rsidRDefault="00000000" w:rsidRPr="00000000" w14:paraId="000003F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 a scripting language</w:t>
      </w:r>
    </w:p>
    <w:p w:rsidR="00000000" w:rsidDel="00000000" w:rsidP="00000000" w:rsidRDefault="00000000" w:rsidRPr="00000000" w14:paraId="000003F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w:t>
      </w:r>
    </w:p>
    <w:p w:rsidR="00000000" w:rsidDel="00000000" w:rsidP="00000000" w:rsidRDefault="00000000" w:rsidRPr="00000000" w14:paraId="000003F2">
      <w:pPr>
        <w:shd w:fill="ffffff" w:val="clea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rtl w:val="0"/>
        </w:rPr>
        <w:t xml:space="preserve">is a query language</w:t>
      </w:r>
      <w:r w:rsidDel="00000000" w:rsidR="00000000" w:rsidRPr="00000000">
        <w:rPr>
          <w:rtl w:val="0"/>
        </w:rPr>
      </w:r>
    </w:p>
    <w:p w:rsidR="00000000" w:rsidDel="00000000" w:rsidP="00000000" w:rsidRDefault="00000000" w:rsidRPr="00000000" w14:paraId="000003F3">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18"/>
        <w:tblW w:w="974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40"/>
        <w:gridCol w:w="1853"/>
        <w:gridCol w:w="1235"/>
        <w:gridCol w:w="1772"/>
        <w:gridCol w:w="1684"/>
        <w:gridCol w:w="1662"/>
        <w:tblGridChange w:id="0">
          <w:tblGrid>
            <w:gridCol w:w="1540"/>
            <w:gridCol w:w="1853"/>
            <w:gridCol w:w="1235"/>
            <w:gridCol w:w="1772"/>
            <w:gridCol w:w="1684"/>
            <w:gridCol w:w="1662"/>
          </w:tblGrid>
        </w:tblGridChange>
      </w:tblGrid>
      <w:tr>
        <w:trPr>
          <w:cantSplit w:val="0"/>
          <w:trHeight w:val="347"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45"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46"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47"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48"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3F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49"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92"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&lt;dl&gt;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3F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400">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01">
      <w:pPr>
        <w:shd w:fill="ffffff" w:val="clear"/>
        <w:spacing w:after="0" w:before="75" w:line="240" w:lineRule="auto"/>
        <w:jc w:val="both"/>
        <w:rPr>
          <w:rFonts w:ascii="Helvetica Neue" w:cs="Helvetica Neue" w:eastAsia="Helvetica Neue" w:hAnsi="Helvetica Neue"/>
          <w:b w:val="1"/>
          <w:color w:val="610b38"/>
          <w:sz w:val="32"/>
          <w:szCs w:val="32"/>
        </w:rPr>
      </w:pPr>
      <w:r w:rsidDel="00000000" w:rsidR="00000000" w:rsidRPr="00000000">
        <w:rPr>
          <w:rFonts w:ascii="Helvetica Neue" w:cs="Helvetica Neue" w:eastAsia="Helvetica Neue" w:hAnsi="Helvetica Neue"/>
          <w:b w:val="1"/>
          <w:color w:val="610b38"/>
          <w:sz w:val="32"/>
          <w:szCs w:val="32"/>
          <w:rtl w:val="0"/>
        </w:rPr>
        <w:t xml:space="preserve">HTML Form</w:t>
      </w:r>
    </w:p>
    <w:p w:rsidR="00000000" w:rsidDel="00000000" w:rsidP="00000000" w:rsidRDefault="00000000" w:rsidRPr="00000000" w14:paraId="00000402">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b w:val="1"/>
          <w:color w:val="000000"/>
          <w:sz w:val="20"/>
          <w:szCs w:val="20"/>
          <w:rtl w:val="0"/>
        </w:rPr>
        <w:t xml:space="preserve">HTML form</w:t>
      </w:r>
      <w:r w:rsidDel="00000000" w:rsidR="00000000" w:rsidRPr="00000000">
        <w:rPr>
          <w:rFonts w:ascii="Verdana" w:cs="Verdana" w:eastAsia="Verdana" w:hAnsi="Verdana"/>
          <w:color w:val="000000"/>
          <w:sz w:val="20"/>
          <w:szCs w:val="20"/>
          <w:rtl w:val="0"/>
        </w:rPr>
        <w:t xml:space="preserve"> is </w:t>
      </w:r>
      <w:r w:rsidDel="00000000" w:rsidR="00000000" w:rsidRPr="00000000">
        <w:rPr>
          <w:rFonts w:ascii="Verdana" w:cs="Verdana" w:eastAsia="Verdana" w:hAnsi="Verdana"/>
          <w:i w:val="1"/>
          <w:color w:val="000000"/>
          <w:sz w:val="20"/>
          <w:szCs w:val="20"/>
          <w:rtl w:val="0"/>
        </w:rPr>
        <w:t xml:space="preserve">a section of a document</w:t>
      </w:r>
      <w:r w:rsidDel="00000000" w:rsidR="00000000" w:rsidRPr="00000000">
        <w:rPr>
          <w:rFonts w:ascii="Verdana" w:cs="Verdana" w:eastAsia="Verdana" w:hAnsi="Verdana"/>
          <w:color w:val="000000"/>
          <w:sz w:val="20"/>
          <w:szCs w:val="20"/>
          <w:rtl w:val="0"/>
        </w:rPr>
        <w:t xml:space="preserve"> which contains controls such as text fields, password fields, checkboxes, radio buttons, submit button, menus etc.</w:t>
      </w:r>
    </w:p>
    <w:p w:rsidR="00000000" w:rsidDel="00000000" w:rsidP="00000000" w:rsidRDefault="00000000" w:rsidRPr="00000000" w14:paraId="0000040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HTML form facilitates the user to enter data that is to be sent to the server for processing.</w:t>
      </w:r>
    </w:p>
    <w:p w:rsidR="00000000" w:rsidDel="00000000" w:rsidP="00000000" w:rsidRDefault="00000000" w:rsidRPr="00000000" w14:paraId="00000404">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Why use HTML Form</w:t>
      </w:r>
    </w:p>
    <w:p w:rsidR="00000000" w:rsidDel="00000000" w:rsidP="00000000" w:rsidRDefault="00000000" w:rsidRPr="00000000" w14:paraId="0000040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forms are required if you want to collect some data from of the site visitor.</w:t>
      </w:r>
    </w:p>
    <w:p w:rsidR="00000000" w:rsidDel="00000000" w:rsidP="00000000" w:rsidRDefault="00000000" w:rsidRPr="00000000" w14:paraId="0000040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example: If a user want to purchase some items on internet, he/she must fill the form such as shipping address and credit/debit card details so that item can be sent to the given address.</w:t>
      </w:r>
    </w:p>
    <w:p w:rsidR="00000000" w:rsidDel="00000000" w:rsidP="00000000" w:rsidRDefault="00000000" w:rsidRPr="00000000" w14:paraId="00000408">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Form Syntax</w:t>
      </w:r>
    </w:p>
    <w:p w:rsidR="00000000" w:rsidDel="00000000" w:rsidP="00000000" w:rsidRDefault="00000000" w:rsidRPr="00000000" w14:paraId="0000040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action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"server url"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method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"get|post"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0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//input controls e.g. textfield, textarea, radiobutton, button  </w:t>
      </w:r>
    </w:p>
    <w:p w:rsidR="00000000" w:rsidDel="00000000" w:rsidP="00000000" w:rsidRDefault="00000000" w:rsidRPr="00000000" w14:paraId="0000040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0D">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Form Tags</w:t>
      </w:r>
    </w:p>
    <w:p w:rsidR="00000000" w:rsidDel="00000000" w:rsidP="00000000" w:rsidRDefault="00000000" w:rsidRPr="00000000" w14:paraId="0000040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the list of HTML 5 form tags.</w:t>
      </w:r>
    </w:p>
    <w:tbl>
      <w:tblPr>
        <w:tblStyle w:val="Table19"/>
        <w:tblW w:w="946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072"/>
        <w:gridCol w:w="7389"/>
        <w:tblGridChange w:id="0">
          <w:tblGrid>
            <w:gridCol w:w="2072"/>
            <w:gridCol w:w="7389"/>
          </w:tblGrid>
        </w:tblGridChange>
      </w:tblGrid>
      <w:tr>
        <w:trPr>
          <w:cantSplit w:val="0"/>
          <w:trHeight w:val="224"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40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Tag</w:t>
            </w:r>
          </w:p>
        </w:tc>
        <w:tc>
          <w:tcPr>
            <w:shd w:fill="c7ccbe" w:val="clear"/>
            <w:tcMar>
              <w:top w:w="180.0" w:type="dxa"/>
              <w:left w:w="180.0" w:type="dxa"/>
              <w:bottom w:w="180.0" w:type="dxa"/>
              <w:right w:w="180.0" w:type="dxa"/>
            </w:tcMar>
          </w:tcPr>
          <w:p w:rsidR="00000000" w:rsidDel="00000000" w:rsidP="00000000" w:rsidRDefault="00000000" w:rsidRPr="00000000" w14:paraId="00000410">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p>
        </w:tc>
      </w:tr>
      <w:tr>
        <w:trPr>
          <w:cantSplit w:val="0"/>
          <w:trHeight w:val="239"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&lt;form&gt;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an HTML form to enter inputs by the used side.</w:t>
            </w:r>
          </w:p>
        </w:tc>
      </w:tr>
      <w:tr>
        <w:trPr>
          <w:cantSplit w:val="0"/>
          <w:trHeight w:val="23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&lt;input&gt;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an input control.</w:t>
            </w:r>
          </w:p>
        </w:tc>
      </w:tr>
      <w:tr>
        <w:trPr>
          <w:cantSplit w:val="0"/>
          <w:trHeight w:val="2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&lt;textarea&gt;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multi-line input control.</w:t>
            </w:r>
          </w:p>
        </w:tc>
      </w:tr>
      <w:tr>
        <w:trPr>
          <w:cantSplit w:val="0"/>
          <w:trHeight w:val="254"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&lt;label&gt;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label for an input element.</w:t>
            </w:r>
          </w:p>
        </w:tc>
      </w:tr>
      <w:tr>
        <w:trPr>
          <w:cantSplit w:val="0"/>
          <w:trHeight w:val="2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&lt;fieldset&gt;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groups the related element in a form.</w:t>
            </w:r>
          </w:p>
        </w:tc>
      </w:tr>
      <w:tr>
        <w:trPr>
          <w:cantSplit w:val="0"/>
          <w:trHeight w:val="23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&lt;legend&gt;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caption for a &lt;fieldset&gt; element.</w:t>
            </w:r>
          </w:p>
        </w:tc>
      </w:tr>
      <w:tr>
        <w:trPr>
          <w:cantSplit w:val="0"/>
          <w:trHeight w:val="2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&lt;select&gt;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1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drop-down list.</w:t>
            </w:r>
          </w:p>
        </w:tc>
      </w:tr>
      <w:tr>
        <w:trPr>
          <w:cantSplit w:val="0"/>
          <w:trHeight w:val="254"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1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&lt;optgroup&gt;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group of related options in a drop-down list.</w:t>
            </w:r>
          </w:p>
        </w:tc>
      </w:tr>
      <w:tr>
        <w:trPr>
          <w:cantSplit w:val="0"/>
          <w:trHeight w:val="25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&lt;option&gt;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an option in a drop-down list.</w:t>
            </w:r>
          </w:p>
        </w:tc>
      </w:tr>
      <w:tr>
        <w:trPr>
          <w:cantSplit w:val="0"/>
          <w:trHeight w:val="23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&lt;button&gt;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clickable button.</w:t>
            </w:r>
          </w:p>
        </w:tc>
      </w:tr>
    </w:tbl>
    <w:p w:rsidR="00000000" w:rsidDel="00000000" w:rsidP="00000000" w:rsidRDefault="00000000" w:rsidRPr="00000000" w14:paraId="00000425">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5 Form Tags</w:t>
      </w:r>
    </w:p>
    <w:p w:rsidR="00000000" w:rsidDel="00000000" w:rsidP="00000000" w:rsidRDefault="00000000" w:rsidRPr="00000000" w14:paraId="00000426">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the list of HTML 5 form tags.</w:t>
      </w:r>
    </w:p>
    <w:tbl>
      <w:tblPr>
        <w:tblStyle w:val="Table20"/>
        <w:tblW w:w="955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953"/>
        <w:gridCol w:w="7598"/>
        <w:tblGridChange w:id="0">
          <w:tblGrid>
            <w:gridCol w:w="1953"/>
            <w:gridCol w:w="7598"/>
          </w:tblGrid>
        </w:tblGridChange>
      </w:tblGrid>
      <w:tr>
        <w:trPr>
          <w:cantSplit w:val="0"/>
          <w:trHeight w:val="394"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427">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Tag</w:t>
            </w:r>
          </w:p>
        </w:tc>
        <w:tc>
          <w:tcPr>
            <w:shd w:fill="c7ccbe" w:val="clear"/>
            <w:tcMar>
              <w:top w:w="180.0" w:type="dxa"/>
              <w:left w:w="180.0" w:type="dxa"/>
              <w:bottom w:w="180.0" w:type="dxa"/>
              <w:right w:w="180.0" w:type="dxa"/>
            </w:tcMar>
          </w:tcPr>
          <w:p w:rsidR="00000000" w:rsidDel="00000000" w:rsidP="00000000" w:rsidRDefault="00000000" w:rsidRPr="00000000" w14:paraId="00000428">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p>
        </w:tc>
      </w:tr>
      <w:tr>
        <w:trPr>
          <w:cantSplit w:val="0"/>
          <w:trHeight w:val="252"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&lt;datalist&gt;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a list of pre-defined options for input control.</w:t>
            </w:r>
          </w:p>
        </w:tc>
      </w:tr>
      <w:tr>
        <w:trPr>
          <w:cantSplit w:val="0"/>
          <w:trHeight w:val="252"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&lt;keygen&gt;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2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a key-pair generator field for forms.</w:t>
            </w:r>
          </w:p>
        </w:tc>
      </w:tr>
      <w:tr>
        <w:trPr>
          <w:cantSplit w:val="0"/>
          <w:trHeight w:val="252"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&lt;output&gt;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2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the result of a calculation.</w:t>
            </w:r>
          </w:p>
        </w:tc>
      </w:tr>
    </w:tbl>
    <w:p w:rsidR="00000000" w:rsidDel="00000000" w:rsidP="00000000" w:rsidRDefault="00000000" w:rsidRPr="00000000" w14:paraId="0000042F">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TextField Control</w:t>
      </w:r>
    </w:p>
    <w:p w:rsidR="00000000" w:rsidDel="00000000" w:rsidP="00000000" w:rsidRDefault="00000000" w:rsidRPr="00000000" w14:paraId="00000430">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type="text" attribute of input tag creates textfield control also known as single line textfield control. The name attribute is optional, but it is required for the server side component such as JSP, ASP, PHP etc.</w:t>
      </w:r>
    </w:p>
    <w:p w:rsidR="00000000" w:rsidDel="00000000" w:rsidP="00000000" w:rsidRDefault="00000000" w:rsidRPr="00000000" w14:paraId="0000043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First Name: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"firstname"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Last Name: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"lastname"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Label Tag in Form</w:t>
      </w:r>
    </w:p>
    <w:p w:rsidR="00000000" w:rsidDel="00000000" w:rsidP="00000000" w:rsidRDefault="00000000" w:rsidRPr="00000000" w14:paraId="0000043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considered better to have label in form. As it makes the code parser/browser/user friendly.</w:t>
      </w:r>
    </w:p>
    <w:p w:rsidR="00000000" w:rsidDel="00000000" w:rsidP="00000000" w:rsidRDefault="00000000" w:rsidRPr="00000000" w14:paraId="0000043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click on the label tag, it will focus on the text control. To do so, you need to have for attribute in label tag that must be same as id attribute of input tag.</w:t>
      </w:r>
    </w:p>
    <w:p w:rsidR="00000000" w:rsidDel="00000000" w:rsidP="00000000" w:rsidRDefault="00000000" w:rsidRPr="00000000" w14:paraId="0000043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"firstname"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First Name: </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"firstname"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"firstname"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"lastname"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Last Name: </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"lastname"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"lastname"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3F">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Password Field Control</w:t>
      </w:r>
    </w:p>
    <w:p w:rsidR="00000000" w:rsidDel="00000000" w:rsidP="00000000" w:rsidRDefault="00000000" w:rsidRPr="00000000" w14:paraId="00000441">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password is not visible to the user in password field control.</w:t>
      </w:r>
    </w:p>
    <w:p w:rsidR="00000000" w:rsidDel="00000000" w:rsidP="00000000" w:rsidRDefault="00000000" w:rsidRPr="00000000" w14:paraId="0000044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Password: </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6">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5 Email Field Control</w:t>
      </w:r>
    </w:p>
    <w:p w:rsidR="00000000" w:rsidDel="00000000" w:rsidP="00000000" w:rsidRDefault="00000000" w:rsidRPr="00000000" w14:paraId="00000448">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email field in new in HTML 5. It validates the text for correct email address. You must use @ and . in this field.</w:t>
      </w:r>
    </w:p>
    <w:p w:rsidR="00000000" w:rsidDel="00000000" w:rsidP="00000000" w:rsidRDefault="00000000" w:rsidRPr="00000000" w14:paraId="0000044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Email: </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4D">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Radio Button Control</w:t>
      </w:r>
    </w:p>
    <w:p w:rsidR="00000000" w:rsidDel="00000000" w:rsidP="00000000" w:rsidRDefault="00000000" w:rsidRPr="00000000" w14:paraId="0000044E">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radio button is used to select one from multiple options. It is used in gender, quiz questions etc.</w:t>
      </w:r>
    </w:p>
    <w:p w:rsidR="00000000" w:rsidDel="00000000" w:rsidP="00000000" w:rsidRDefault="00000000" w:rsidRPr="00000000" w14:paraId="0000044F">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use one name for all the radio buttons, only one radio button can be selected at a time.</w:t>
      </w:r>
    </w:p>
    <w:p w:rsidR="00000000" w:rsidDel="00000000" w:rsidP="00000000" w:rsidRDefault="00000000" w:rsidRPr="00000000" w14:paraId="0000045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Gender: </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"radio"</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"male"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Male  </w:t>
      </w:r>
    </w:p>
    <w:p w:rsidR="00000000" w:rsidDel="00000000" w:rsidP="00000000" w:rsidRDefault="00000000" w:rsidRPr="00000000" w14:paraId="0000045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"radio"</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"female"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Female </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Checkbox Control</w:t>
      </w:r>
    </w:p>
    <w:p w:rsidR="00000000" w:rsidDel="00000000" w:rsidP="00000000" w:rsidRDefault="00000000" w:rsidRPr="00000000" w14:paraId="00000457">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checkbox control is used to check multiple options from given checkboxes.</w:t>
      </w:r>
    </w:p>
    <w:p w:rsidR="00000000" w:rsidDel="00000000" w:rsidP="00000000" w:rsidRDefault="00000000" w:rsidRPr="00000000" w14:paraId="0000045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9">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Hobby:</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"checkbox"</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"cricket"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"cricket"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"cricket"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"cricket"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Cricket</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"checkbox"</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"football"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"football"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"football"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"football"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Football</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"checkbox"</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"hockey"</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"hockey"</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"hockey"</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5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"hockey"</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Hockey</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1">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shd w:fill="ffffff" w:val="clear"/>
        <w:spacing w:after="0" w:before="280" w:line="240" w:lineRule="auto"/>
        <w:jc w:val="both"/>
        <w:rPr>
          <w:rFonts w:ascii="Helvetica Neue" w:cs="Helvetica Neue" w:eastAsia="Helvetica Neue" w:hAnsi="Helvetica Neue"/>
          <w:b w:val="1"/>
          <w:color w:val="610b38"/>
          <w:sz w:val="20"/>
          <w:szCs w:val="20"/>
        </w:rPr>
      </w:pPr>
      <w:r w:rsidDel="00000000" w:rsidR="00000000" w:rsidRPr="00000000">
        <w:rPr>
          <w:rFonts w:ascii="Helvetica Neue" w:cs="Helvetica Neue" w:eastAsia="Helvetica Neue" w:hAnsi="Helvetica Neue"/>
          <w:b w:val="1"/>
          <w:color w:val="610b38"/>
          <w:sz w:val="20"/>
          <w:szCs w:val="20"/>
          <w:rtl w:val="0"/>
        </w:rPr>
        <w:t xml:space="preserve">HTML Form Example</w:t>
      </w:r>
    </w:p>
    <w:p w:rsidR="00000000" w:rsidDel="00000000" w:rsidP="00000000" w:rsidRDefault="00000000" w:rsidRPr="00000000" w14:paraId="00000463">
      <w:pPr>
        <w:shd w:fill="ffffff" w:val="clear"/>
        <w:spacing w:after="0" w:before="28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a simple example of creating HTML form.</w:t>
      </w:r>
    </w:p>
    <w:p w:rsidR="00000000" w:rsidDel="00000000" w:rsidP="00000000" w:rsidRDefault="00000000" w:rsidRPr="00000000" w14:paraId="0000046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action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6">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7">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t xml:space="preserve">&lt;</w:t>
      </w:r>
      <w:r w:rsidDel="00000000" w:rsidR="00000000" w:rsidRPr="00000000">
        <w:rPr>
          <w:rFonts w:ascii="Verdana" w:cs="Verdana" w:eastAsia="Verdana" w:hAnsi="Verdana"/>
          <w:b w:val="1"/>
          <w:color w:val="006699"/>
          <w:sz w:val="20"/>
          <w:szCs w:val="20"/>
          <w:rtl w:val="0"/>
        </w:rPr>
        <w:t xml:space="preserve">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"tdLabel"</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68">
      <w:pPr>
        <w:shd w:fill="ffffff" w:val="clear"/>
        <w:spacing w:after="0" w:line="240" w:lineRule="auto"/>
        <w:ind w:left="216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"label"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Enter name:</w:t>
      </w:r>
      <w:r w:rsidDel="00000000" w:rsidR="00000000" w:rsidRPr="00000000">
        <w:rPr>
          <w:rFonts w:ascii="Verdana" w:cs="Verdana" w:eastAsia="Verdana" w:hAnsi="Verdana"/>
          <w:b w:val="1"/>
          <w:color w:val="006699"/>
          <w:sz w:val="20"/>
          <w:szCs w:val="20"/>
          <w:rtl w:val="0"/>
        </w:rPr>
        <w:t xml:space="preserve">&lt;/label&gt;</w:t>
      </w:r>
    </w:p>
    <w:p w:rsidR="00000000" w:rsidDel="00000000" w:rsidP="00000000" w:rsidRDefault="00000000" w:rsidRPr="00000000" w14:paraId="00000469">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A">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46B">
      <w:pPr>
        <w:shd w:fill="ffffff" w:val="clear"/>
        <w:spacing w:after="0" w:line="240" w:lineRule="auto"/>
        <w:ind w:left="288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"width:160px"</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6C">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D">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E">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6F">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"tdLabel"</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70">
      <w:pPr>
        <w:shd w:fill="ffffff" w:val="clear"/>
        <w:spacing w:after="0" w:line="240" w:lineRule="auto"/>
        <w:ind w:left="288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"label"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Enter password:</w:t>
      </w:r>
      <w:r w:rsidDel="00000000" w:rsidR="00000000" w:rsidRPr="00000000">
        <w:rPr>
          <w:rFonts w:ascii="Verdana" w:cs="Verdana" w:eastAsia="Verdana" w:hAnsi="Verdana"/>
          <w:b w:val="1"/>
          <w:color w:val="006699"/>
          <w:sz w:val="20"/>
          <w:szCs w:val="20"/>
          <w:rtl w:val="0"/>
        </w:rPr>
        <w:t xml:space="preserve">&lt;/label&gt;</w:t>
      </w:r>
    </w:p>
    <w:p w:rsidR="00000000" w:rsidDel="00000000" w:rsidP="00000000" w:rsidRDefault="00000000" w:rsidRPr="00000000" w14:paraId="00000471">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2">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473">
      <w:pPr>
        <w:shd w:fill="ffffff" w:val="clear"/>
        <w:spacing w:after="0" w:line="240" w:lineRule="auto"/>
        <w:ind w:left="288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"width:160px"</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74">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5">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6">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7">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"tdLabel"</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78">
      <w:pPr>
        <w:shd w:fill="ffffff" w:val="clear"/>
        <w:spacing w:after="0" w:line="240" w:lineRule="auto"/>
        <w:ind w:left="144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"label"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Enter Email:</w:t>
      </w:r>
      <w:r w:rsidDel="00000000" w:rsidR="00000000" w:rsidRPr="00000000">
        <w:rPr>
          <w:rFonts w:ascii="Verdana" w:cs="Verdana" w:eastAsia="Verdana" w:hAnsi="Verdana"/>
          <w:b w:val="1"/>
          <w:color w:val="006699"/>
          <w:sz w:val="20"/>
          <w:szCs w:val="20"/>
          <w:rtl w:val="0"/>
        </w:rPr>
        <w:t xml:space="preserve">&lt;/label&gt;</w:t>
      </w:r>
    </w:p>
    <w:p w:rsidR="00000000" w:rsidDel="00000000" w:rsidP="00000000" w:rsidRDefault="00000000" w:rsidRPr="00000000" w14:paraId="00000479">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A">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47B">
      <w:pPr>
        <w:shd w:fill="ffffff" w:val="clear"/>
        <w:spacing w:after="0" w:line="240" w:lineRule="auto"/>
        <w:ind w:left="288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"width:160px"</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7C">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D">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E">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7F">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"tdLabel"</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80">
      <w:pPr>
        <w:shd w:fill="ffffff" w:val="clear"/>
        <w:spacing w:after="0" w:line="240" w:lineRule="auto"/>
        <w:ind w:left="144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"label"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Enter Gender:</w:t>
      </w:r>
      <w:r w:rsidDel="00000000" w:rsidR="00000000" w:rsidRPr="00000000">
        <w:rPr>
          <w:rFonts w:ascii="Verdana" w:cs="Verdana" w:eastAsia="Verdana" w:hAnsi="Verdana"/>
          <w:b w:val="1"/>
          <w:color w:val="006699"/>
          <w:sz w:val="20"/>
          <w:szCs w:val="20"/>
          <w:rtl w:val="0"/>
        </w:rPr>
        <w:t xml:space="preserve">&lt;/label&gt;</w:t>
      </w:r>
    </w:p>
    <w:p w:rsidR="00000000" w:rsidDel="00000000" w:rsidP="00000000" w:rsidRDefault="00000000" w:rsidRPr="00000000" w14:paraId="00000481">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2">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3">
      <w:pPr>
        <w:shd w:fill="ffffff" w:val="clear"/>
        <w:spacing w:after="0" w:line="240" w:lineRule="auto"/>
        <w:ind w:left="288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"radio"</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"register_gendermale"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"male"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4">
      <w:pPr>
        <w:shd w:fill="ffffff" w:val="clear"/>
        <w:spacing w:after="0" w:line="240" w:lineRule="auto"/>
        <w:ind w:left="288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"register_gendermale"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male</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5">
      <w:pPr>
        <w:shd w:fill="ffffff" w:val="clear"/>
        <w:spacing w:after="0" w:line="240" w:lineRule="auto"/>
        <w:ind w:left="288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"radio"</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"gender"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"register_genderfemale"</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"female"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6">
      <w:pPr>
        <w:shd w:fill="ffffff" w:val="clear"/>
        <w:spacing w:after="0" w:line="240" w:lineRule="auto"/>
        <w:ind w:left="216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"register_genderfemale"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female</w:t>
      </w:r>
      <w:r w:rsidDel="00000000" w:rsidR="00000000" w:rsidRPr="00000000">
        <w:rPr>
          <w:rFonts w:ascii="Verdana" w:cs="Verdana" w:eastAsia="Verdana" w:hAnsi="Verdana"/>
          <w:b w:val="1"/>
          <w:color w:val="006699"/>
          <w:sz w:val="20"/>
          <w:szCs w:val="20"/>
          <w:rtl w:val="0"/>
        </w:rPr>
        <w:t xml:space="preserve">&lt;/label&gt;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8">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9">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A">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"tdLabel"</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8B">
      <w:pPr>
        <w:shd w:fill="ffffff" w:val="clear"/>
        <w:spacing w:after="0" w:line="240" w:lineRule="auto"/>
        <w:ind w:left="216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"register_country"</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"label"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Select Country:</w:t>
      </w:r>
    </w:p>
    <w:p w:rsidR="00000000" w:rsidDel="00000000" w:rsidP="00000000" w:rsidRDefault="00000000" w:rsidRPr="00000000" w14:paraId="0000048C">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&lt;/label&gt;</w:t>
      </w:r>
    </w:p>
    <w:p w:rsidR="00000000" w:rsidDel="00000000" w:rsidP="00000000" w:rsidRDefault="00000000" w:rsidRPr="00000000" w14:paraId="0000048D">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8E">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48F">
      <w:pPr>
        <w:shd w:fill="ffffff" w:val="clear"/>
        <w:spacing w:after="0" w:line="240" w:lineRule="auto"/>
        <w:ind w:left="216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&lt;select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"country"</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"register_country"</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0">
      <w:pPr>
        <w:shd w:fill="ffffff" w:val="clear"/>
        <w:spacing w:after="0" w:line="240" w:lineRule="auto"/>
        <w:ind w:left="2880"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"width:160px"</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1">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tab/>
        <w:tab/>
      </w:r>
      <w:r w:rsidDel="00000000" w:rsidR="00000000" w:rsidRPr="00000000">
        <w:rPr>
          <w:rFonts w:ascii="Verdana" w:cs="Verdana" w:eastAsia="Verdana" w:hAnsi="Verdana"/>
          <w:b w:val="1"/>
          <w:color w:val="006699"/>
          <w:sz w:val="20"/>
          <w:szCs w:val="20"/>
          <w:rtl w:val="0"/>
        </w:rPr>
        <w:t xml:space="preserve">&lt;option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"india"</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india</w:t>
      </w:r>
      <w:r w:rsidDel="00000000" w:rsidR="00000000" w:rsidRPr="00000000">
        <w:rPr>
          <w:rFonts w:ascii="Verdana" w:cs="Verdana" w:eastAsia="Verdana" w:hAnsi="Verdana"/>
          <w:b w:val="1"/>
          <w:color w:val="006699"/>
          <w:sz w:val="20"/>
          <w:szCs w:val="20"/>
          <w:rtl w:val="0"/>
        </w:rPr>
        <w:t xml:space="preserve">&lt;/option&gt;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2">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tab/>
        <w:tab/>
      </w:r>
      <w:r w:rsidDel="00000000" w:rsidR="00000000" w:rsidRPr="00000000">
        <w:rPr>
          <w:rFonts w:ascii="Verdana" w:cs="Verdana" w:eastAsia="Verdana" w:hAnsi="Verdana"/>
          <w:b w:val="1"/>
          <w:color w:val="006699"/>
          <w:sz w:val="20"/>
          <w:szCs w:val="20"/>
          <w:rtl w:val="0"/>
        </w:rPr>
        <w:t xml:space="preserve">&lt;option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"pakistan"</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pakistan</w:t>
      </w:r>
      <w:r w:rsidDel="00000000" w:rsidR="00000000" w:rsidRPr="00000000">
        <w:rPr>
          <w:rFonts w:ascii="Verdana" w:cs="Verdana" w:eastAsia="Verdana" w:hAnsi="Verdana"/>
          <w:b w:val="1"/>
          <w:color w:val="006699"/>
          <w:sz w:val="20"/>
          <w:szCs w:val="20"/>
          <w:rtl w:val="0"/>
        </w:rPr>
        <w:t xml:space="preserve">&lt;/option&gt;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3">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tab/>
        <w:tab/>
      </w:r>
      <w:r w:rsidDel="00000000" w:rsidR="00000000" w:rsidRPr="00000000">
        <w:rPr>
          <w:rFonts w:ascii="Verdana" w:cs="Verdana" w:eastAsia="Verdana" w:hAnsi="Verdana"/>
          <w:b w:val="1"/>
          <w:color w:val="006699"/>
          <w:sz w:val="20"/>
          <w:szCs w:val="20"/>
          <w:rtl w:val="0"/>
        </w:rPr>
        <w:t xml:space="preserve">&lt;option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"africa"</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africa</w:t>
      </w:r>
      <w:r w:rsidDel="00000000" w:rsidR="00000000" w:rsidRPr="00000000">
        <w:rPr>
          <w:rFonts w:ascii="Verdana" w:cs="Verdana" w:eastAsia="Verdana" w:hAnsi="Verdana"/>
          <w:b w:val="1"/>
          <w:color w:val="006699"/>
          <w:sz w:val="20"/>
          <w:szCs w:val="20"/>
          <w:rtl w:val="0"/>
        </w:rPr>
        <w:t xml:space="preserve">&lt;/option&gt;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tab/>
        <w:tab/>
      </w:r>
      <w:r w:rsidDel="00000000" w:rsidR="00000000" w:rsidRPr="00000000">
        <w:rPr>
          <w:rFonts w:ascii="Verdana" w:cs="Verdana" w:eastAsia="Verdana" w:hAnsi="Verdana"/>
          <w:b w:val="1"/>
          <w:color w:val="006699"/>
          <w:sz w:val="20"/>
          <w:szCs w:val="20"/>
          <w:rtl w:val="0"/>
        </w:rPr>
        <w:t xml:space="preserve">&lt;option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"china"</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china</w:t>
      </w:r>
      <w:r w:rsidDel="00000000" w:rsidR="00000000" w:rsidRPr="00000000">
        <w:rPr>
          <w:rFonts w:ascii="Verdana" w:cs="Verdana" w:eastAsia="Verdana" w:hAnsi="Verdana"/>
          <w:b w:val="1"/>
          <w:color w:val="006699"/>
          <w:sz w:val="20"/>
          <w:szCs w:val="20"/>
          <w:rtl w:val="0"/>
        </w:rPr>
        <w:t xml:space="preserve">&lt;/option&gt;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ab/>
        <w:tab/>
        <w:tab/>
      </w:r>
      <w:r w:rsidDel="00000000" w:rsidR="00000000" w:rsidRPr="00000000">
        <w:rPr>
          <w:rFonts w:ascii="Verdana" w:cs="Verdana" w:eastAsia="Verdana" w:hAnsi="Verdana"/>
          <w:b w:val="1"/>
          <w:color w:val="006699"/>
          <w:sz w:val="20"/>
          <w:szCs w:val="20"/>
          <w:rtl w:val="0"/>
        </w:rPr>
        <w:t xml:space="preserve">&lt;option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"other"</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other</w:t>
      </w:r>
      <w:r w:rsidDel="00000000" w:rsidR="00000000" w:rsidRPr="00000000">
        <w:rPr>
          <w:rFonts w:ascii="Verdana" w:cs="Verdana" w:eastAsia="Verdana" w:hAnsi="Verdana"/>
          <w:b w:val="1"/>
          <w:color w:val="006699"/>
          <w:sz w:val="20"/>
          <w:szCs w:val="20"/>
          <w:rtl w:val="0"/>
        </w:rPr>
        <w:t xml:space="preserve">&lt;/option&gt;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6">
      <w:pPr>
        <w:shd w:fill="ffffff" w:val="clear"/>
        <w:spacing w:after="0" w:line="240" w:lineRule="auto"/>
        <w:ind w:left="216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&lt;/select&gt;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7">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8">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9">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A">
      <w:pPr>
        <w:shd w:fill="ffffff" w:val="clear"/>
        <w:spacing w:after="0" w:line="240" w:lineRule="auto"/>
        <w:ind w:left="720" w:firstLine="0"/>
        <w:jc w:val="both"/>
        <w:rPr>
          <w:rFonts w:ascii="Verdana" w:cs="Verdana" w:eastAsia="Verdana" w:hAnsi="Verdana"/>
          <w:b w:val="1"/>
          <w:color w:val="006699"/>
          <w:sz w:val="20"/>
          <w:szCs w:val="20"/>
        </w:rPr>
      </w:pPr>
      <w:r w:rsidDel="00000000" w:rsidR="00000000" w:rsidRPr="00000000">
        <w:rPr>
          <w:rFonts w:ascii="Verdana" w:cs="Verdana" w:eastAsia="Verdana" w:hAnsi="Verdana"/>
          <w:color w:val="000000"/>
          <w:sz w:val="20"/>
          <w:szCs w:val="20"/>
          <w:rtl w:val="0"/>
        </w:rPr>
        <w:t xml:space="preserve">    </w:t>
        <w:tab/>
        <w:tab/>
      </w:r>
      <w:r w:rsidDel="00000000" w:rsidR="00000000" w:rsidRPr="00000000">
        <w:rPr>
          <w:rFonts w:ascii="Verdana" w:cs="Verdana" w:eastAsia="Verdana" w:hAnsi="Verdana"/>
          <w:b w:val="1"/>
          <w:color w:val="006699"/>
          <w:sz w:val="20"/>
          <w:szCs w:val="20"/>
          <w:rtl w:val="0"/>
        </w:rPr>
        <w:t xml:space="preserve">&lt;td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colspan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"2"</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49B">
      <w:pPr>
        <w:shd w:fill="ffffff" w:val="clear"/>
        <w:spacing w:after="0" w:line="240" w:lineRule="auto"/>
        <w:ind w:left="216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&lt;div</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align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"right"</w:t>
      </w:r>
      <w:r w:rsidDel="00000000" w:rsidR="00000000" w:rsidRPr="00000000">
        <w:rPr>
          <w:rFonts w:ascii="Verdana" w:cs="Verdana" w:eastAsia="Verdana" w:hAnsi="Verdana"/>
          <w:b w:val="1"/>
          <w:color w:val="006699"/>
          <w:sz w:val="20"/>
          <w:szCs w:val="20"/>
          <w:rtl w:val="0"/>
        </w:rPr>
        <w:t xml:space="preserve">&gt;&lt;input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"submit"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"register_0"</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C">
      <w:pPr>
        <w:shd w:fill="ffffff" w:val="clear"/>
        <w:spacing w:after="0" w:line="240" w:lineRule="auto"/>
        <w:ind w:left="2880"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"register"</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D">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&lt;/div&gt;</w:t>
      </w:r>
    </w:p>
    <w:p w:rsidR="00000000" w:rsidDel="00000000" w:rsidP="00000000" w:rsidRDefault="00000000" w:rsidRPr="00000000" w14:paraId="0000049E">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9F">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A0">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A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A2">
      <w:pPr>
        <w:spacing w:after="0" w:line="240" w:lineRule="auto"/>
        <w:rPr>
          <w:rFonts w:ascii="Times New Roman" w:cs="Times New Roman" w:eastAsia="Times New Roman" w:hAnsi="Times New Roman"/>
          <w:sz w:val="20"/>
          <w:szCs w:val="20"/>
        </w:rPr>
      </w:pPr>
      <w:hyperlink r:id="rId49">
        <w:r w:rsidDel="00000000" w:rsidR="00000000" w:rsidRPr="00000000">
          <w:rPr>
            <w:rFonts w:ascii="Verdana" w:cs="Verdana" w:eastAsia="Verdana" w:hAnsi="Verdana"/>
            <w:b w:val="1"/>
            <w:color w:val="ffffff"/>
            <w:sz w:val="20"/>
            <w:szCs w:val="20"/>
            <w:rtl w:val="0"/>
          </w:rPr>
          <w:t xml:space="preserve">Test it Now</w:t>
        </w:r>
      </w:hyperlink>
      <w:r w:rsidDel="00000000" w:rsidR="00000000" w:rsidRPr="00000000">
        <w:rPr>
          <w:rtl w:val="0"/>
        </w:rPr>
      </w:r>
    </w:p>
    <w:p w:rsidR="00000000" w:rsidDel="00000000" w:rsidP="00000000" w:rsidRDefault="00000000" w:rsidRPr="00000000" w14:paraId="000004A3">
      <w:pPr>
        <w:shd w:fill="ffffff" w:val="clear"/>
        <w:spacing w:after="0" w:before="280" w:line="240" w:lineRule="auto"/>
        <w:jc w:val="both"/>
        <w:rPr>
          <w:rFonts w:ascii="Helvetica Neue" w:cs="Helvetica Neue" w:eastAsia="Helvetica Neue" w:hAnsi="Helvetica Neue"/>
          <w:b w:val="1"/>
          <w:color w:val="610b4b"/>
          <w:sz w:val="20"/>
          <w:szCs w:val="20"/>
        </w:rPr>
      </w:pPr>
      <w:r w:rsidDel="00000000" w:rsidR="00000000" w:rsidRPr="00000000">
        <w:rPr>
          <w:rFonts w:ascii="Helvetica Neue" w:cs="Helvetica Neue" w:eastAsia="Helvetica Neue" w:hAnsi="Helvetica Neue"/>
          <w:b w:val="1"/>
          <w:color w:val="610b4b"/>
          <w:sz w:val="20"/>
          <w:szCs w:val="20"/>
          <w:rtl w:val="0"/>
        </w:rPr>
        <w:t xml:space="preserve">Supporting Browsers</w:t>
      </w:r>
    </w:p>
    <w:tbl>
      <w:tblPr>
        <w:tblStyle w:val="Table21"/>
        <w:tblW w:w="937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480"/>
        <w:gridCol w:w="1782"/>
        <w:gridCol w:w="1188"/>
        <w:gridCol w:w="1704"/>
        <w:gridCol w:w="1619"/>
        <w:gridCol w:w="1598"/>
        <w:tblGridChange w:id="0">
          <w:tblGrid>
            <w:gridCol w:w="1480"/>
            <w:gridCol w:w="1782"/>
            <w:gridCol w:w="1188"/>
            <w:gridCol w:w="1704"/>
            <w:gridCol w:w="1619"/>
            <w:gridCol w:w="1598"/>
          </w:tblGrid>
        </w:tblGridChange>
      </w:tblGrid>
      <w:tr>
        <w:trPr>
          <w:cantSplit w:val="0"/>
          <w:trHeight w:val="28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50"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51"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79"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80"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A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81"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&lt;form&gt;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A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4B0">
      <w:pPr>
        <w:shd w:fill="ffffff" w:val="clear"/>
        <w:spacing w:after="0" w:before="75"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B1">
      <w:pPr>
        <w:shd w:fill="ffffff" w:val="clear"/>
        <w:spacing w:after="0" w:before="75" w:line="240" w:lineRule="auto"/>
        <w:jc w:val="both"/>
        <w:rPr>
          <w:rFonts w:ascii="Helvetica Neue" w:cs="Helvetica Neue" w:eastAsia="Helvetica Neue" w:hAnsi="Helvetica Neue"/>
          <w:b w:val="1"/>
          <w:color w:val="610b38"/>
          <w:sz w:val="40"/>
          <w:szCs w:val="40"/>
        </w:rPr>
      </w:pPr>
      <w:r w:rsidDel="00000000" w:rsidR="00000000" w:rsidRPr="00000000">
        <w:rPr>
          <w:rFonts w:ascii="Helvetica Neue" w:cs="Helvetica Neue" w:eastAsia="Helvetica Neue" w:hAnsi="Helvetica Neue"/>
          <w:b w:val="1"/>
          <w:color w:val="610b38"/>
          <w:sz w:val="40"/>
          <w:szCs w:val="40"/>
          <w:rtl w:val="0"/>
        </w:rPr>
        <w:t xml:space="preserve">HTML TAGS</w:t>
      </w:r>
    </w:p>
    <w:p w:rsidR="00000000" w:rsidDel="00000000" w:rsidP="00000000" w:rsidRDefault="00000000" w:rsidRPr="00000000" w14:paraId="000004B2">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Marquee HTML</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Marquee HTML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tag is a non-standard HTML element which is used to scroll a image or text horizontally or vertically.</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simple words, you can say that it scrolls the image or text up, down, left or right automatically.</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Marquee tag was first introduced in early versions of Microsoft's Internet Explorer. It is compared with Netscape's blink element.</w:t>
      </w:r>
    </w:p>
    <w:p w:rsidR="00000000" w:rsidDel="00000000" w:rsidP="00000000" w:rsidRDefault="00000000" w:rsidRPr="00000000" w14:paraId="000004B6">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Marquee HTML Example</w:t>
      </w:r>
    </w:p>
    <w:p w:rsidR="00000000" w:rsidDel="00000000" w:rsidP="00000000" w:rsidRDefault="00000000" w:rsidRPr="00000000" w14:paraId="000004B8">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This is an example of html marquee </w:t>
      </w: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4B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B">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22"/>
        <w:tblW w:w="952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858"/>
        <w:gridCol w:w="1731"/>
        <w:gridCol w:w="1154"/>
        <w:gridCol w:w="1655"/>
        <w:gridCol w:w="1572"/>
        <w:gridCol w:w="1552"/>
        <w:tblGridChange w:id="0">
          <w:tblGrid>
            <w:gridCol w:w="1858"/>
            <w:gridCol w:w="1731"/>
            <w:gridCol w:w="1154"/>
            <w:gridCol w:w="1655"/>
            <w:gridCol w:w="1572"/>
            <w:gridCol w:w="1552"/>
          </w:tblGrid>
        </w:tblGridChange>
      </w:tblGrid>
      <w:tr>
        <w:trPr>
          <w:cantSplit w:val="0"/>
          <w:trHeight w:val="30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B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B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82"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B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83"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C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84"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C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85"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C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86"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71"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&lt;marquee&gt;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4C9">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Marquee Attributes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Marquee's element contains several attributes that are used to control and adjust the appearance of the marquee.</w:t>
      </w:r>
    </w:p>
    <w:tbl>
      <w:tblPr>
        <w:tblStyle w:val="Table23"/>
        <w:tblW w:w="964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833"/>
        <w:gridCol w:w="7808"/>
        <w:tblGridChange w:id="0">
          <w:tblGrid>
            <w:gridCol w:w="1833"/>
            <w:gridCol w:w="7808"/>
          </w:tblGrid>
        </w:tblGridChange>
      </w:tblGrid>
      <w:tr>
        <w:trPr>
          <w:cantSplit w:val="0"/>
          <w:trHeight w:val="240"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4CB">
            <w:pPr>
              <w:spacing w:after="0" w:line="240" w:lineRule="auto"/>
              <w:rPr>
                <w:b w:val="1"/>
                <w:color w:val="000000"/>
                <w:sz w:val="20"/>
                <w:szCs w:val="20"/>
              </w:rPr>
            </w:pPr>
            <w:r w:rsidDel="00000000" w:rsidR="00000000" w:rsidRPr="00000000">
              <w:rPr>
                <w:b w:val="1"/>
                <w:color w:val="000000"/>
                <w:sz w:val="20"/>
                <w:szCs w:val="20"/>
                <w:rtl w:val="0"/>
              </w:rPr>
              <w:t xml:space="preserve">Attribute</w:t>
            </w:r>
          </w:p>
        </w:tc>
        <w:tc>
          <w:tcPr>
            <w:shd w:fill="c7ccbe" w:val="clear"/>
            <w:tcMar>
              <w:top w:w="180.0" w:type="dxa"/>
              <w:left w:w="180.0" w:type="dxa"/>
              <w:bottom w:w="180.0" w:type="dxa"/>
              <w:right w:w="180.0" w:type="dxa"/>
            </w:tcMar>
          </w:tcPr>
          <w:p w:rsidR="00000000" w:rsidDel="00000000" w:rsidP="00000000" w:rsidRDefault="00000000" w:rsidRPr="00000000" w14:paraId="000004CC">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rHeight w:val="49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Behavior</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C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facilitates user to set the behavior of the marquee to one of the three different types: scroll, slide and alternate.</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C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Direction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direction for scrolling content. It may be left, right, up and down.</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Width</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width of marquee in pixels or %.</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Height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height of marquee in pixels or %.</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Hspace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horizontal space in pixels around the marquee.</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Vspace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vertical space in pixels around the marquee.</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Scrolldelay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scroll delay in seconds.</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scrollamount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scroll amount in number.</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Loop</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4D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loop for marquee content in number.</w:t>
            </w:r>
          </w:p>
        </w:tc>
      </w:tr>
      <w:tr>
        <w:trPr>
          <w:cantSplit w:val="0"/>
          <w:trHeight w:val="25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D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Bgcolor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4E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background color. It is now </w:t>
            </w:r>
            <w:r w:rsidDel="00000000" w:rsidR="00000000" w:rsidRPr="00000000">
              <w:rPr>
                <w:rFonts w:ascii="Verdana" w:cs="Verdana" w:eastAsia="Verdana" w:hAnsi="Verdana"/>
                <w:i w:val="1"/>
                <w:color w:val="000000"/>
                <w:sz w:val="20"/>
                <w:szCs w:val="20"/>
                <w:rtl w:val="0"/>
              </w:rPr>
              <w:t xml:space="preserve">deprecated</w:t>
            </w:r>
            <w:r w:rsidDel="00000000" w:rsidR="00000000" w:rsidRPr="00000000">
              <w:rPr>
                <w:rFonts w:ascii="Verdana" w:cs="Verdana" w:eastAsia="Verdana" w:hAnsi="Verdana"/>
                <w:color w:val="000000"/>
                <w:sz w:val="20"/>
                <w:szCs w:val="20"/>
                <w:rtl w:val="0"/>
              </w:rPr>
              <w:t xml:space="preserve">.</w:t>
            </w:r>
          </w:p>
        </w:tc>
      </w:tr>
    </w:tbl>
    <w:p w:rsidR="00000000" w:rsidDel="00000000" w:rsidP="00000000" w:rsidRDefault="00000000" w:rsidRPr="00000000" w14:paraId="000004E1">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Scroll Marquee</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by default property. It is used to scroll the text from right to left, and restarts at the right side of the marquee when it is reached to the end of left side. After the completion of loop text disappears.</w:t>
      </w:r>
    </w:p>
    <w:p w:rsidR="00000000" w:rsidDel="00000000" w:rsidP="00000000" w:rsidRDefault="00000000" w:rsidRPr="00000000" w14:paraId="000004E3">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4E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width</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"100%"</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behavior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"scroll"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bgcolor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"pink"</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E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an example of a scroll marquee...  </w:t>
      </w:r>
    </w:p>
    <w:p w:rsidR="00000000" w:rsidDel="00000000" w:rsidP="00000000" w:rsidRDefault="00000000" w:rsidRPr="00000000" w14:paraId="000004E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4E8">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Slide Marquee</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slide marquee, all the contents to be scrolled will slide the entire length of marquee but stops at the end to display the content permanently.</w:t>
      </w:r>
    </w:p>
    <w:p w:rsidR="00000000" w:rsidDel="00000000" w:rsidP="00000000" w:rsidRDefault="00000000" w:rsidRPr="00000000" w14:paraId="000004EB">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4E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width</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"100%"</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behavior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"slide"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bgcolor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"pink"</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E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an example of a slide marquee...  </w:t>
      </w:r>
    </w:p>
    <w:p w:rsidR="00000000" w:rsidDel="00000000" w:rsidP="00000000" w:rsidRDefault="00000000" w:rsidRPr="00000000" w14:paraId="000004E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4F0">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Alternate Marquee</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scrolls the text from right to left and goes back left to right.</w:t>
      </w:r>
    </w:p>
    <w:p w:rsidR="00000000" w:rsidDel="00000000" w:rsidP="00000000" w:rsidRDefault="00000000" w:rsidRPr="00000000" w14:paraId="000004F3">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4F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width</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"100%"</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behavior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"alternate"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bgcolor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"pink"</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F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an example of a alternate marquee...  </w:t>
      </w:r>
    </w:p>
    <w:p w:rsidR="00000000" w:rsidDel="00000000" w:rsidP="00000000" w:rsidRDefault="00000000" w:rsidRPr="00000000" w14:paraId="000004F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4F8">
      <w:pPr>
        <w:spacing w:after="0" w:line="240" w:lineRule="auto"/>
        <w:rPr>
          <w:sz w:val="20"/>
          <w:szCs w:val="20"/>
        </w:rPr>
      </w:pPr>
      <w:r w:rsidDel="00000000" w:rsidR="00000000" w:rsidRPr="00000000">
        <w:rPr>
          <w:rtl w:val="0"/>
        </w:rPr>
      </w:r>
    </w:p>
    <w:p w:rsidR="00000000" w:rsidDel="00000000" w:rsidP="00000000" w:rsidRDefault="00000000" w:rsidRPr="00000000" w14:paraId="000004F9">
      <w:pPr>
        <w:spacing w:after="0" w:line="240" w:lineRule="auto"/>
        <w:rPr>
          <w:sz w:val="20"/>
          <w:szCs w:val="20"/>
        </w:rPr>
      </w:pPr>
      <w:r w:rsidDel="00000000" w:rsidR="00000000" w:rsidRPr="00000000">
        <w:rPr>
          <w:rtl w:val="0"/>
        </w:rPr>
      </w:r>
    </w:p>
    <w:p w:rsidR="00000000" w:rsidDel="00000000" w:rsidP="00000000" w:rsidRDefault="00000000" w:rsidRPr="00000000" w14:paraId="000004FA">
      <w:pPr>
        <w:spacing w:after="0" w:line="240" w:lineRule="auto"/>
        <w:rPr>
          <w:sz w:val="20"/>
          <w:szCs w:val="20"/>
        </w:rPr>
      </w:pPr>
      <w:r w:rsidDel="00000000" w:rsidR="00000000" w:rsidRPr="00000000">
        <w:rPr>
          <w:rtl w:val="0"/>
        </w:rPr>
      </w:r>
    </w:p>
    <w:p w:rsidR="00000000" w:rsidDel="00000000" w:rsidP="00000000" w:rsidRDefault="00000000" w:rsidRPr="00000000" w14:paraId="000004FB">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Direction in HTML marquee</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used to change the direction of scrolling text. Let's take an example of marquee scrolling to the right. The direction can be left, right, up and down.</w:t>
      </w:r>
    </w:p>
    <w:p w:rsidR="00000000" w:rsidDel="00000000" w:rsidP="00000000" w:rsidRDefault="00000000" w:rsidRPr="00000000" w14:paraId="000004FD">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4F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width</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"100%"</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direction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"right"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4F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This is an example of a right direction marquee...  </w:t>
      </w:r>
    </w:p>
    <w:p w:rsidR="00000000" w:rsidDel="00000000" w:rsidP="00000000" w:rsidRDefault="00000000" w:rsidRPr="00000000" w14:paraId="0000050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02">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Nested marquee example</w:t>
      </w:r>
    </w:p>
    <w:p w:rsidR="00000000" w:rsidDel="00000000" w:rsidP="00000000" w:rsidRDefault="00000000" w:rsidRPr="00000000" w14:paraId="0000050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width</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"400px"</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height</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"100px"</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behavior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"alternate"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"border:2px solid red"</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0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behavior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"alternate"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0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Nested marquee...  </w:t>
      </w:r>
    </w:p>
    <w:p w:rsidR="00000000" w:rsidDel="00000000" w:rsidP="00000000" w:rsidRDefault="00000000" w:rsidRPr="00000000" w14:paraId="0000050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0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&lt;/marquee&gt;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09">
      <w:pPr>
        <w:spacing w:after="0" w:line="240" w:lineRule="auto"/>
        <w:rPr>
          <w:sz w:val="20"/>
          <w:szCs w:val="20"/>
        </w:rPr>
      </w:pPr>
      <w:r w:rsidDel="00000000" w:rsidR="00000000" w:rsidRPr="00000000">
        <w:rPr>
          <w:rFonts w:ascii="Verdana" w:cs="Verdana" w:eastAsia="Verdana" w:hAnsi="Verdana"/>
          <w:color w:val="000000"/>
          <w:sz w:val="20"/>
          <w:szCs w:val="20"/>
          <w:highlight w:val="white"/>
          <w:rtl w:val="0"/>
        </w:rPr>
        <w:t xml:space="preserve"> </w:t>
      </w:r>
      <w:r w:rsidDel="00000000" w:rsidR="00000000" w:rsidRPr="00000000">
        <w:rPr>
          <w:rFonts w:ascii="Verdana" w:cs="Verdana" w:eastAsia="Verdana" w:hAnsi="Verdana"/>
          <w:color w:val="000000"/>
          <w:sz w:val="20"/>
          <w:szCs w:val="20"/>
          <w:rtl w:val="0"/>
        </w:rPr>
        <w:br w:type="textWrapping"/>
        <w:t xml:space="preserve">OUTPUT: </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Disadvantages HTML marquee</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Marquee may be distracting because human eyes are attracted towards movement and marquee text constantly.</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Since Marquee text moves, so it is more difficult to click static text, depending on the scrolling speed.</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It is a non-standard HTML element.</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It draws user's attention needlessly and makes the text harder to read.</w:t>
      </w:r>
    </w:p>
    <w:p w:rsidR="00000000" w:rsidDel="00000000" w:rsidP="00000000" w:rsidRDefault="00000000" w:rsidRPr="00000000" w14:paraId="0000050F">
      <w:pPr>
        <w:pStyle w:val="Heading1"/>
        <w:shd w:fill="ffffff" w:val="clear"/>
        <w:spacing w:after="0" w:before="75"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510">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Textarea</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&lt;textarea&gt;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to define a multi-line text input control.</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can hold unlimited number of characters and the texts are displayed in a fixed-width font (usually courier).</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size of the HTML textarea is defined by &lt;cols&gt; and &lt;rows&gt; attribute, or it can also be defined through CSS height and width properties.</w:t>
      </w:r>
    </w:p>
    <w:p w:rsidR="00000000" w:rsidDel="00000000" w:rsidP="00000000" w:rsidRDefault="00000000" w:rsidRPr="00000000" w14:paraId="00000514">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Textarea Example</w:t>
      </w:r>
    </w:p>
    <w:p w:rsidR="00000000" w:rsidDel="00000000" w:rsidP="00000000" w:rsidRDefault="00000000" w:rsidRPr="00000000" w14:paraId="0000051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&lt;textarea</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rows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"9"</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cols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"70"</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1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textarea tag example with rows and columns.  </w:t>
      </w:r>
    </w:p>
    <w:p w:rsidR="00000000" w:rsidDel="00000000" w:rsidP="00000000" w:rsidRDefault="00000000" w:rsidRPr="00000000" w14:paraId="0000051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&lt;/textarea&gt;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1A">
      <w:pPr>
        <w:spacing w:after="0" w:line="240" w:lineRule="auto"/>
        <w:rPr>
          <w:rFonts w:ascii="Times New Roman" w:cs="Times New Roman" w:eastAsia="Times New Roman" w:hAnsi="Times New Roman"/>
          <w:sz w:val="20"/>
          <w:szCs w:val="20"/>
        </w:rPr>
      </w:pPr>
      <w:r w:rsidDel="00000000" w:rsidR="00000000" w:rsidRPr="00000000">
        <w:rPr>
          <w:sz w:val="20"/>
          <w:szCs w:val="20"/>
        </w:rPr>
        <w:pict>
          <v:shape id="_x0000_i1069" style="width:286.6pt;height:113.4pt" type="#_x0000_t75">
            <v:imagedata r:id="rId1" o:title=""/>
          </v:shape>
        </w:pict>
      </w:r>
      <w:r w:rsidDel="00000000" w:rsidR="00000000" w:rsidRPr="00000000">
        <w:rPr>
          <w:rtl w:val="0"/>
        </w:rPr>
      </w:r>
    </w:p>
    <w:p w:rsidR="00000000" w:rsidDel="00000000" w:rsidP="00000000" w:rsidRDefault="00000000" w:rsidRPr="00000000" w14:paraId="0000051B">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24"/>
        <w:tblW w:w="956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825"/>
        <w:gridCol w:w="1748"/>
        <w:gridCol w:w="1165"/>
        <w:gridCol w:w="1672"/>
        <w:gridCol w:w="1588"/>
        <w:gridCol w:w="1568"/>
        <w:tblGridChange w:id="0">
          <w:tblGrid>
            <w:gridCol w:w="1825"/>
            <w:gridCol w:w="1748"/>
            <w:gridCol w:w="1165"/>
            <w:gridCol w:w="1672"/>
            <w:gridCol w:w="1588"/>
            <w:gridCol w:w="1568"/>
          </w:tblGrid>
        </w:tblGridChange>
      </w:tblGrid>
      <w:tr>
        <w:trPr>
          <w:cantSplit w:val="0"/>
          <w:trHeight w:val="28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87"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78"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1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72"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73"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7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40"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&lt;textarea&gt;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528">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New HTML 5 Textarea Attributes</w:t>
      </w:r>
    </w:p>
    <w:tbl>
      <w:tblPr>
        <w:tblStyle w:val="Table25"/>
        <w:tblW w:w="968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691"/>
        <w:gridCol w:w="7995"/>
        <w:tblGridChange w:id="0">
          <w:tblGrid>
            <w:gridCol w:w="1691"/>
            <w:gridCol w:w="7995"/>
          </w:tblGrid>
        </w:tblGridChange>
      </w:tblGrid>
      <w:tr>
        <w:trPr>
          <w:cantSplit w:val="0"/>
          <w:trHeight w:val="236"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529">
            <w:pPr>
              <w:spacing w:after="0" w:line="240" w:lineRule="auto"/>
              <w:rPr>
                <w:b w:val="1"/>
                <w:color w:val="000000"/>
                <w:sz w:val="20"/>
                <w:szCs w:val="20"/>
              </w:rPr>
            </w:pPr>
            <w:r w:rsidDel="00000000" w:rsidR="00000000" w:rsidRPr="00000000">
              <w:rPr>
                <w:b w:val="1"/>
                <w:color w:val="000000"/>
                <w:sz w:val="20"/>
                <w:szCs w:val="20"/>
                <w:rtl w:val="0"/>
              </w:rPr>
              <w:t xml:space="preserve">Attribute</w:t>
            </w:r>
          </w:p>
        </w:tc>
        <w:tc>
          <w:tcPr>
            <w:shd w:fill="c7ccbe" w:val="clear"/>
            <w:tcMar>
              <w:top w:w="180.0" w:type="dxa"/>
              <w:left w:w="180.0" w:type="dxa"/>
              <w:bottom w:w="180.0" w:type="dxa"/>
              <w:right w:w="180.0" w:type="dxa"/>
            </w:tcMar>
          </w:tcPr>
          <w:p w:rsidR="00000000" w:rsidDel="00000000" w:rsidP="00000000" w:rsidRDefault="00000000" w:rsidRPr="00000000" w14:paraId="0000052A">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rHeight w:val="251"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Autofocus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a text area should be automatically get focused when the page is loaded.</w:t>
            </w:r>
          </w:p>
        </w:tc>
      </w:tr>
      <w:tr>
        <w:trPr>
          <w:cantSplit w:val="0"/>
          <w:trHeight w:val="236"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2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one or more forms the textarea belongs to.</w:t>
            </w:r>
          </w:p>
        </w:tc>
      </w:tr>
      <w:tr>
        <w:trPr>
          <w:cantSplit w:val="0"/>
          <w:trHeight w:val="23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2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Maxlength</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3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the maximum number of characters allowed in the text area.</w:t>
            </w:r>
          </w:p>
        </w:tc>
      </w:tr>
      <w:tr>
        <w:trPr>
          <w:cantSplit w:val="0"/>
          <w:trHeight w:val="251"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3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Placeholder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3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a short hint that describes the expected value of a textarea.</w:t>
            </w:r>
          </w:p>
        </w:tc>
      </w:tr>
      <w:tr>
        <w:trPr>
          <w:cantSplit w:val="0"/>
          <w:trHeight w:val="23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3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Required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3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textarea must be filled out.</w:t>
            </w:r>
          </w:p>
        </w:tc>
      </w:tr>
      <w:tr>
        <w:trPr>
          <w:cantSplit w:val="0"/>
          <w:trHeight w:val="236"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3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Wrap</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3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how the texts in the textarea are wrapped at the time of the submission of the form.</w:t>
            </w:r>
          </w:p>
        </w:tc>
      </w:tr>
    </w:tbl>
    <w:p w:rsidR="00000000" w:rsidDel="00000000" w:rsidP="00000000" w:rsidRDefault="00000000" w:rsidRPr="00000000" w14:paraId="0000053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8">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Textarea form attribute</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form attribute specifies one or more forms the text area belongs to.</w:t>
      </w:r>
    </w:p>
    <w:p w:rsidR="00000000" w:rsidDel="00000000" w:rsidP="00000000" w:rsidRDefault="00000000" w:rsidRPr="00000000" w14:paraId="0000053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action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"updates.jsp"</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id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"usrform"</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3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t xml:space="preserve">Name: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"usrname"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3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tab/>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"submit"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3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3E">
      <w:pPr>
        <w:shd w:fill="ffffff" w:val="clear"/>
        <w:spacing w:after="0" w:line="240" w:lineRule="auto"/>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&lt;br&gt;</w:t>
      </w:r>
    </w:p>
    <w:p w:rsidR="00000000" w:rsidDel="00000000" w:rsidP="00000000" w:rsidRDefault="00000000" w:rsidRPr="00000000" w14:paraId="0000053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4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&lt;textarea</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rows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"9"</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cols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"70"</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"comment"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form</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"usrform"</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41">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Enter text here...</w:t>
      </w:r>
    </w:p>
    <w:p w:rsidR="00000000" w:rsidDel="00000000" w:rsidP="00000000" w:rsidRDefault="00000000" w:rsidRPr="00000000" w14:paraId="0000054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&lt;/textarea&gt;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4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4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The text area above is outside the form element, but should still be a part of the form.</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4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&lt;p&gt;&lt;b&gt;</w:t>
      </w:r>
      <w:r w:rsidDel="00000000" w:rsidR="00000000" w:rsidRPr="00000000">
        <w:rPr>
          <w:rFonts w:ascii="Verdana" w:cs="Verdana" w:eastAsia="Verdana" w:hAnsi="Verdana"/>
          <w:color w:val="000000"/>
          <w:sz w:val="20"/>
          <w:szCs w:val="20"/>
          <w:rtl w:val="0"/>
        </w:rPr>
        <w:t xml:space="preserve">Note:</w:t>
      </w:r>
      <w:r w:rsidDel="00000000" w:rsidR="00000000" w:rsidRPr="00000000">
        <w:rPr>
          <w:rFonts w:ascii="Verdana" w:cs="Verdana" w:eastAsia="Verdana" w:hAnsi="Verdana"/>
          <w:b w:val="1"/>
          <w:color w:val="006699"/>
          <w:sz w:val="20"/>
          <w:szCs w:val="20"/>
          <w:rtl w:val="0"/>
        </w:rPr>
        <w:t xml:space="preserve">&lt;/b&gt;</w:t>
      </w:r>
      <w:r w:rsidDel="00000000" w:rsidR="00000000" w:rsidRPr="00000000">
        <w:rPr>
          <w:rFonts w:ascii="Verdana" w:cs="Verdana" w:eastAsia="Verdana" w:hAnsi="Verdana"/>
          <w:color w:val="000000"/>
          <w:sz w:val="20"/>
          <w:szCs w:val="20"/>
          <w:rtl w:val="0"/>
        </w:rPr>
        <w:t xml:space="preserve"> The form attribute is not supported in Internet Explorer.</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4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Top of Form</w:t>
      </w:r>
    </w:p>
    <w:p w:rsidR="00000000" w:rsidDel="00000000" w:rsidP="00000000" w:rsidRDefault="00000000" w:rsidRPr="00000000" w14:paraId="00000549">
      <w:pP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Name: </w:t>
      </w:r>
      <w:r w:rsidDel="00000000" w:rsidR="00000000" w:rsidRPr="00000000">
        <w:rPr>
          <w:rFonts w:ascii="Verdana" w:cs="Verdana" w:eastAsia="Verdana" w:hAnsi="Verdana"/>
          <w:color w:val="000000"/>
          <w:sz w:val="20"/>
          <w:szCs w:val="20"/>
        </w:rPr>
        <w:pict>
          <v:shape id="_x0000_i1070" style="width:53.2pt;height:17.9pt" type="#_x0000_t75">
            <v:imagedata r:id="rId2" o:title=""/>
          </v:shape>
        </w:pic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000000"/>
          <w:sz w:val="20"/>
          <w:szCs w:val="20"/>
        </w:rPr>
        <w:pict>
          <v:shape id="_x0000_i1071" style="width:36.7pt;height:22.6pt" type="#_x0000_t75">
            <v:imagedata r:id="rId3" o:title=""/>
          </v:shape>
        </w:pict>
      </w: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Bottom of Form</w:t>
      </w:r>
    </w:p>
    <w:p w:rsidR="00000000" w:rsidDel="00000000" w:rsidP="00000000" w:rsidRDefault="00000000" w:rsidRPr="00000000" w14:paraId="0000054B">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sz w:val="20"/>
          <w:szCs w:val="20"/>
        </w:rPr>
        <w:pict>
          <v:shape id="_x0000_i1072" style="width:286.6pt;height:113.4pt" type="#_x0000_t75">
            <v:imagedata r:id="rId4" o:title=""/>
          </v:shape>
        </w:pic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textarea element above is outside the form , but it is still the part of the form.</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form attribute is not supported in Internet Explorer.</w:t>
      </w:r>
    </w:p>
    <w:p w:rsidR="00000000" w:rsidDel="00000000" w:rsidP="00000000" w:rsidRDefault="00000000" w:rsidRPr="00000000" w14:paraId="0000054E">
      <w:pPr>
        <w:pStyle w:val="Heading1"/>
        <w:shd w:fill="ffffff" w:val="clear"/>
        <w:spacing w:after="0" w:before="75"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54F">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Quotes</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quotes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are used to put a short quotation on your website. To do so, you need to use HTML q tag and HTML blockquote tag.</w:t>
      </w:r>
    </w:p>
    <w:p w:rsidR="00000000" w:rsidDel="00000000" w:rsidP="00000000" w:rsidRDefault="00000000" w:rsidRPr="00000000" w14:paraId="00000551">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q tag</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q tag is used to put small quotation. To do so, write your text within &lt;q&gt;.............&lt;/q&gt; tag.</w:t>
      </w:r>
    </w:p>
    <w:p w:rsidR="00000000" w:rsidDel="00000000" w:rsidP="00000000" w:rsidRDefault="00000000" w:rsidRPr="00000000" w14:paraId="0000055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Great quote on love and life.</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5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Dr. Seuss once said : </w:t>
      </w:r>
      <w:r w:rsidDel="00000000" w:rsidR="00000000" w:rsidRPr="00000000">
        <w:rPr>
          <w:rFonts w:ascii="Verdana" w:cs="Verdana" w:eastAsia="Verdana" w:hAnsi="Verdana"/>
          <w:b w:val="1"/>
          <w:color w:val="006699"/>
          <w:sz w:val="20"/>
          <w:szCs w:val="20"/>
          <w:rtl w:val="0"/>
        </w:rPr>
        <w:t xml:space="preserve">&lt;q&gt;</w:t>
      </w:r>
      <w:r w:rsidDel="00000000" w:rsidR="00000000" w:rsidRPr="00000000">
        <w:rPr>
          <w:rFonts w:ascii="Verdana" w:cs="Verdana" w:eastAsia="Verdana" w:hAnsi="Verdana"/>
          <w:color w:val="000000"/>
          <w:sz w:val="20"/>
          <w:szCs w:val="20"/>
          <w:rtl w:val="0"/>
        </w:rPr>
        <w:t xml:space="preserve">Reality is finally better than your dreams.</w:t>
      </w:r>
      <w:r w:rsidDel="00000000" w:rsidR="00000000" w:rsidRPr="00000000">
        <w:rPr>
          <w:rFonts w:ascii="Verdana" w:cs="Verdana" w:eastAsia="Verdana" w:hAnsi="Verdana"/>
          <w:b w:val="1"/>
          <w:color w:val="006699"/>
          <w:sz w:val="20"/>
          <w:szCs w:val="20"/>
          <w:rtl w:val="0"/>
        </w:rPr>
        <w:t xml:space="preserve">&lt;/q&gt;&lt;/p&gt;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Great quote on love and life.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Dr. Seuss once said : Reality is finally better than your dreams.</w:t>
      </w:r>
    </w:p>
    <w:p w:rsidR="00000000" w:rsidDel="00000000" w:rsidP="00000000" w:rsidRDefault="00000000" w:rsidRPr="00000000" w14:paraId="00000559">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blockquote tag</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blockquote tag is used to define a large quoted section. If you have a large quotation then put the entire text within &lt;blockquote&gt;.............&lt;/blockquote&gt; tag.</w:t>
      </w:r>
    </w:p>
    <w:p w:rsidR="00000000" w:rsidDel="00000000" w:rsidP="00000000" w:rsidRDefault="00000000" w:rsidRPr="00000000" w14:paraId="0000055C">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55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Read this inspirational story.</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5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&lt;blockquote&gt;</w:t>
      </w:r>
      <w:r w:rsidDel="00000000" w:rsidR="00000000" w:rsidRPr="00000000">
        <w:rPr>
          <w:rFonts w:ascii="Verdana" w:cs="Verdana" w:eastAsia="Verdana" w:hAnsi="Verdana"/>
          <w:color w:val="000000"/>
          <w:sz w:val="20"/>
          <w:szCs w:val="20"/>
          <w:rtl w:val="0"/>
        </w:rPr>
        <w:t xml:space="preserve"> According to scientists, the bumblebee's body is too heavy and its wing span too   </w:t>
      </w:r>
    </w:p>
    <w:p w:rsidR="00000000" w:rsidDel="00000000" w:rsidP="00000000" w:rsidRDefault="00000000" w:rsidRPr="00000000" w14:paraId="0000055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small. Aerodynamically, the bumblebee cannot fly. But the bumblebee doesn't know that and it   </w:t>
      </w:r>
    </w:p>
    <w:p w:rsidR="00000000" w:rsidDel="00000000" w:rsidP="00000000" w:rsidRDefault="00000000" w:rsidRPr="00000000" w14:paraId="0000056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keeps flying. When you don't know your limitations, you go out and surprise yourself. In hindsight, you   </w:t>
      </w:r>
    </w:p>
    <w:p w:rsidR="00000000" w:rsidDel="00000000" w:rsidP="00000000" w:rsidRDefault="00000000" w:rsidRPr="00000000" w14:paraId="0000056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wonder if you had any limitations. The only limitations a person has are those that are self-  </w:t>
      </w:r>
    </w:p>
    <w:p w:rsidR="00000000" w:rsidDel="00000000" w:rsidP="00000000" w:rsidRDefault="00000000" w:rsidRPr="00000000" w14:paraId="0000056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imposed. Don't let education put limitations on you.</w:t>
      </w:r>
      <w:r w:rsidDel="00000000" w:rsidR="00000000" w:rsidRPr="00000000">
        <w:rPr>
          <w:rFonts w:ascii="Verdana" w:cs="Verdana" w:eastAsia="Verdana" w:hAnsi="Verdana"/>
          <w:b w:val="1"/>
          <w:color w:val="006699"/>
          <w:sz w:val="20"/>
          <w:szCs w:val="20"/>
          <w:rtl w:val="0"/>
        </w:rPr>
        <w:t xml:space="preserve">&lt;/blockquote&gt;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this inspirational story.</w:t>
      </w:r>
    </w:p>
    <w:p w:rsidR="00000000" w:rsidDel="00000000" w:rsidP="00000000" w:rsidRDefault="00000000" w:rsidRPr="00000000" w14:paraId="0000056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According to scientists, the bumblebee's body is too heavy and its wing span too small. Aerodynamically, the bumblebee cannot fly. But the bumblebee doesn't know that and it keeps flying. When you don't know your limitations, you go out and surprise yourself. In hindsight, you wonder if you had any limitations. The only limitations a person has are those that are self- imposed. Don't let education put limitations on you.</w:t>
      </w:r>
    </w:p>
    <w:p w:rsidR="00000000" w:rsidDel="00000000" w:rsidP="00000000" w:rsidRDefault="00000000" w:rsidRPr="00000000" w14:paraId="00000566">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26"/>
        <w:tblW w:w="9686.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713"/>
        <w:gridCol w:w="1584"/>
        <w:gridCol w:w="1046"/>
        <w:gridCol w:w="1506"/>
        <w:gridCol w:w="1428"/>
        <w:gridCol w:w="1409"/>
        <w:tblGridChange w:id="0">
          <w:tblGrid>
            <w:gridCol w:w="2713"/>
            <w:gridCol w:w="1584"/>
            <w:gridCol w:w="1046"/>
            <w:gridCol w:w="1506"/>
            <w:gridCol w:w="1428"/>
            <w:gridCol w:w="1409"/>
          </w:tblGrid>
        </w:tblGridChange>
      </w:tblGrid>
      <w:tr>
        <w:trPr>
          <w:cantSplit w:val="0"/>
          <w:trHeight w:val="274"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6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6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75"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6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76"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6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77"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6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70"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6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71"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4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6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&lt;q&gt; and &lt;blockquote&gt;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6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57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5">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Tags which are used in Quotations and Citation</w:t>
      </w:r>
    </w:p>
    <w:tbl>
      <w:tblPr>
        <w:tblStyle w:val="Table27"/>
        <w:tblW w:w="9777.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058"/>
        <w:gridCol w:w="7719"/>
        <w:tblGridChange w:id="0">
          <w:tblGrid>
            <w:gridCol w:w="2058"/>
            <w:gridCol w:w="7719"/>
          </w:tblGrid>
        </w:tblGridChange>
      </w:tblGrid>
      <w:tr>
        <w:trPr>
          <w:cantSplit w:val="0"/>
          <w:trHeight w:val="253"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576">
            <w:pPr>
              <w:spacing w:after="0" w:line="240" w:lineRule="auto"/>
              <w:rPr>
                <w:b w:val="1"/>
                <w:color w:val="000000"/>
                <w:sz w:val="20"/>
                <w:szCs w:val="20"/>
              </w:rPr>
            </w:pPr>
            <w:r w:rsidDel="00000000" w:rsidR="00000000" w:rsidRPr="00000000">
              <w:rPr>
                <w:b w:val="1"/>
                <w:color w:val="000000"/>
                <w:sz w:val="20"/>
                <w:szCs w:val="20"/>
                <w:rtl w:val="0"/>
              </w:rPr>
              <w:t xml:space="preserve">Tag</w:t>
            </w:r>
          </w:p>
        </w:tc>
        <w:tc>
          <w:tcPr>
            <w:shd w:fill="c7ccbe" w:val="clear"/>
            <w:tcMar>
              <w:top w:w="180.0" w:type="dxa"/>
              <w:left w:w="180.0" w:type="dxa"/>
              <w:bottom w:w="180.0" w:type="dxa"/>
              <w:right w:w="180.0" w:type="dxa"/>
            </w:tcMar>
          </w:tcPr>
          <w:p w:rsidR="00000000" w:rsidDel="00000000" w:rsidP="00000000" w:rsidRDefault="00000000" w:rsidRPr="00000000" w14:paraId="00000577">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rHeight w:val="25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&lt;abbr&gt;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the abbreviation or an acronym.</w:t>
            </w:r>
          </w:p>
        </w:tc>
      </w:tr>
      <w:tr>
        <w:trPr>
          <w:cantSplit w:val="0"/>
          <w:trHeight w:val="238"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7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&lt;address&gt;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7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define the contact information of the document writer.</w:t>
            </w:r>
          </w:p>
        </w:tc>
      </w:tr>
      <w:tr>
        <w:trPr>
          <w:cantSplit w:val="0"/>
          <w:trHeight w:val="25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&lt;bdo&gt;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7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the direction of the text.</w:t>
            </w:r>
          </w:p>
        </w:tc>
      </w:tr>
      <w:tr>
        <w:trPr>
          <w:cantSplit w:val="0"/>
          <w:trHeight w:val="238"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7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&lt;blockquote&gt;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7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define a section that is quoted from another source.</w:t>
            </w:r>
          </w:p>
        </w:tc>
      </w:tr>
      <w:tr>
        <w:trPr>
          <w:cantSplit w:val="0"/>
          <w:trHeight w:val="25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8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&lt;q&gt;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8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put the small quotations.</w:t>
            </w:r>
          </w:p>
        </w:tc>
      </w:tr>
      <w:tr>
        <w:trPr>
          <w:cantSplit w:val="0"/>
          <w:trHeight w:val="253"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8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&lt;cite&gt;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8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defines the title of source from where quotation or work is taken.</w:t>
            </w:r>
          </w:p>
        </w:tc>
      </w:tr>
      <w:tr>
        <w:trPr>
          <w:cantSplit w:val="0"/>
          <w:trHeight w:val="238"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8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&lt;define&gt;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8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to define a definition term.</w:t>
            </w:r>
          </w:p>
        </w:tc>
      </w:tr>
    </w:tbl>
    <w:p w:rsidR="00000000" w:rsidDel="00000000" w:rsidP="00000000" w:rsidRDefault="00000000" w:rsidRPr="00000000" w14:paraId="00000586">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Style</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Style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to change or add the style on existing HTML elements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There is a default style for every HTML element e.g. background color is white, text color is black etc.</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style attribute can by used with any HTML tag. To apply style on HTML tag, you should have the basic knowledge of css properties e.g. color, background-color, text-align, font-family, font-size etc.</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syntax of style attribute is given below:</w:t>
      </w:r>
    </w:p>
    <w:p w:rsidR="00000000" w:rsidDel="00000000" w:rsidP="00000000" w:rsidRDefault="00000000" w:rsidRPr="00000000" w14:paraId="0000058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0000ff"/>
          <w:sz w:val="20"/>
          <w:szCs w:val="20"/>
          <w:rtl w:val="0"/>
        </w:rPr>
        <w:t xml:space="preserve">"property:value"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8B">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C">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Style color</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color property is used to define the text color.</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 simple example of styling html tags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color property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of css.</w:t>
      </w:r>
    </w:p>
    <w:p w:rsidR="00000000" w:rsidDel="00000000" w:rsidP="00000000" w:rsidRDefault="00000000" w:rsidRPr="00000000" w14:paraId="0000058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"color:green"</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Green Color</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9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"color:red"</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Red Color</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92">
      <w:pPr>
        <w:pStyle w:val="Heading3"/>
        <w:shd w:fill="ffffff" w:val="clear"/>
        <w:spacing w:line="240" w:lineRule="auto"/>
        <w:jc w:val="both"/>
        <w:rPr>
          <w:rFonts w:ascii="Verdana" w:cs="Verdana" w:eastAsia="Verdana" w:hAnsi="Verdana"/>
          <w:color w:val="008000"/>
          <w:sz w:val="20"/>
          <w:szCs w:val="20"/>
        </w:rPr>
      </w:pPr>
      <w:r w:rsidDel="00000000" w:rsidR="00000000" w:rsidRPr="00000000">
        <w:rPr>
          <w:rFonts w:ascii="Verdana" w:cs="Verdana" w:eastAsia="Verdana" w:hAnsi="Verdana"/>
          <w:color w:val="008000"/>
          <w:sz w:val="20"/>
          <w:szCs w:val="20"/>
          <w:rtl w:val="0"/>
        </w:rPr>
        <w:t xml:space="preserve">This is Green Color</w:t>
      </w:r>
    </w:p>
    <w:p w:rsidR="00000000" w:rsidDel="00000000" w:rsidP="00000000" w:rsidRDefault="00000000" w:rsidRPr="00000000" w14:paraId="00000593">
      <w:pPr>
        <w:pStyle w:val="Heading3"/>
        <w:shd w:fill="ffffff" w:val="clear"/>
        <w:spacing w:line="240" w:lineRule="auto"/>
        <w:jc w:val="both"/>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This is Red Color</w:t>
      </w:r>
    </w:p>
    <w:p w:rsidR="00000000" w:rsidDel="00000000" w:rsidP="00000000" w:rsidRDefault="00000000" w:rsidRPr="00000000" w14:paraId="00000594">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Style background-color</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background-color property is used to define background color for the HTML tag.</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an example of styling html tag by of css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background-color property</w:t>
      </w:r>
      <w:r w:rsidDel="00000000" w:rsidR="00000000" w:rsidRPr="00000000">
        <w:rPr>
          <w:rtl w:val="0"/>
        </w:rPr>
      </w:r>
    </w:p>
    <w:p w:rsidR="00000000" w:rsidDel="00000000" w:rsidP="00000000" w:rsidRDefault="00000000" w:rsidRPr="00000000" w14:paraId="0000059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"background-color:yellow;"</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yellow background</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9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"background-color:red;color:white"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red background</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pStyle w:val="Heading3"/>
        <w:shd w:fill="ffff00" w:val="clear"/>
        <w:spacing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yellow background</w:t>
      </w:r>
    </w:p>
    <w:p w:rsidR="00000000" w:rsidDel="00000000" w:rsidP="00000000" w:rsidRDefault="00000000" w:rsidRPr="00000000" w14:paraId="0000059D">
      <w:pPr>
        <w:pStyle w:val="Heading3"/>
        <w:shd w:fill="ff0000" w:val="clear"/>
        <w:spacing w:line="240" w:lineRule="auto"/>
        <w:jc w:val="both"/>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This is red background</w:t>
      </w:r>
    </w:p>
    <w:p w:rsidR="00000000" w:rsidDel="00000000" w:rsidP="00000000" w:rsidRDefault="00000000" w:rsidRPr="00000000" w14:paraId="0000059E">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Style font-family</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font-family property specifies the font family of the HTML tag.</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an example of styling html tag by css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font-family property</w:t>
      </w:r>
      <w:r w:rsidDel="00000000" w:rsidR="00000000" w:rsidRPr="00000000">
        <w:rPr>
          <w:rtl w:val="0"/>
        </w:rPr>
      </w:r>
    </w:p>
    <w:p w:rsidR="00000000" w:rsidDel="00000000" w:rsidP="00000000" w:rsidRDefault="00000000" w:rsidRPr="00000000" w14:paraId="000005A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"font-family:times new roman"</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times new roman font family</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A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"font-family:arial"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arial font family</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A4">
      <w:pPr>
        <w:pStyle w:val="Heading3"/>
        <w:shd w:fill="ffffff" w:val="clear"/>
        <w:spacing w:line="240" w:lineRule="auto"/>
        <w:jc w:val="both"/>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This is times new roman font family</w:t>
      </w: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arial font family</w:t>
      </w:r>
    </w:p>
    <w:p w:rsidR="00000000" w:rsidDel="00000000" w:rsidP="00000000" w:rsidRDefault="00000000" w:rsidRPr="00000000" w14:paraId="000005A6">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Style font-size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font-size property is used to define the text size of the HTML tag.</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an example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font-size property</w:t>
      </w:r>
      <w:r w:rsidDel="00000000" w:rsidR="00000000" w:rsidRPr="00000000">
        <w:rPr>
          <w:rtl w:val="0"/>
        </w:rPr>
      </w:r>
    </w:p>
    <w:p w:rsidR="00000000" w:rsidDel="00000000" w:rsidP="00000000" w:rsidRDefault="00000000" w:rsidRPr="00000000" w14:paraId="000005A9">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5A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"font-size:200%"</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200% h3 tag</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A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"font-size:200%"</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is 200% p tag</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AD">
      <w:pPr>
        <w:pStyle w:val="Heading3"/>
        <w:shd w:fill="ffffff" w:val="clear"/>
        <w:spacing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200% h3 tag</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200% p tag</w:t>
      </w:r>
    </w:p>
    <w:p w:rsidR="00000000" w:rsidDel="00000000" w:rsidP="00000000" w:rsidRDefault="00000000" w:rsidRPr="00000000" w14:paraId="000005AF">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Style text-align</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text-align property is used to define the horizontal text alignment for the HTML element.</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an example of styling html tag by css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text-align property</w:t>
      </w:r>
      <w:r w:rsidDel="00000000" w:rsidR="00000000" w:rsidRPr="00000000">
        <w:rPr>
          <w:rtl w:val="0"/>
        </w:rPr>
      </w:r>
    </w:p>
    <w:p w:rsidR="00000000" w:rsidDel="00000000" w:rsidP="00000000" w:rsidRDefault="00000000" w:rsidRPr="00000000" w14:paraId="000005B3">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5B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"text-align:right;background-color:pink;"</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text is located at right side</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B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"text-align:center;background-color:pink;"</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This text is located at center side</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put heading at center or left, use "text-align:center" or "text-align:left" respectively.</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5B8">
      <w:pPr>
        <w:pStyle w:val="Heading3"/>
        <w:shd w:fill="ffc0cb" w:val="clear"/>
        <w:spacing w:line="240" w:lineRule="auto"/>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text is located at right side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ffc0cb" w:val="clear"/>
        <w:spacing w:after="0" w:before="28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text is located at center side</w:t>
      </w:r>
    </w:p>
    <w:p w:rsidR="00000000" w:rsidDel="00000000" w:rsidP="00000000" w:rsidRDefault="00000000" w:rsidRPr="00000000" w14:paraId="000005BA">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HTML5 doesn't support &lt;center&gt; tag which is supported in older version of HTML.</w:t>
      </w:r>
    </w:p>
    <w:p w:rsidR="00000000" w:rsidDel="00000000" w:rsidP="00000000" w:rsidRDefault="00000000" w:rsidRPr="00000000" w14:paraId="000005BB">
      <w:pPr>
        <w:pStyle w:val="Heading2"/>
        <w:shd w:fill="ffffff" w:val="clear"/>
        <w:spacing w:after="0" w:before="280" w:lineRule="auto"/>
        <w:jc w:val="both"/>
        <w:rPr>
          <w:rFonts w:ascii="Helvetica Neue" w:cs="Helvetica Neue" w:eastAsia="Helvetica Neue" w:hAnsi="Helvetica Neue"/>
          <w:b w:val="0"/>
          <w:color w:val="610b4b"/>
          <w:sz w:val="20"/>
          <w:szCs w:val="20"/>
        </w:rPr>
      </w:pPr>
      <w:r w:rsidDel="00000000" w:rsidR="00000000" w:rsidRPr="00000000">
        <w:rPr>
          <w:rFonts w:ascii="Helvetica Neue" w:cs="Helvetica Neue" w:eastAsia="Helvetica Neue" w:hAnsi="Helvetica Neue"/>
          <w:b w:val="0"/>
          <w:color w:val="610b4b"/>
          <w:sz w:val="20"/>
          <w:szCs w:val="20"/>
          <w:rtl w:val="0"/>
        </w:rPr>
        <w:t xml:space="preserve">Supporting Browsers</w:t>
      </w:r>
    </w:p>
    <w:tbl>
      <w:tblPr>
        <w:tblStyle w:val="Table28"/>
        <w:tblW w:w="9658.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050"/>
        <w:gridCol w:w="1718"/>
        <w:gridCol w:w="1145"/>
        <w:gridCol w:w="1643"/>
        <w:gridCol w:w="1561"/>
        <w:gridCol w:w="1541"/>
        <w:tblGridChange w:id="0">
          <w:tblGrid>
            <w:gridCol w:w="2050"/>
            <w:gridCol w:w="1718"/>
            <w:gridCol w:w="1145"/>
            <w:gridCol w:w="1643"/>
            <w:gridCol w:w="1561"/>
            <w:gridCol w:w="1541"/>
          </w:tblGrid>
        </w:tblGridChange>
      </w:tblGrid>
      <w:tr>
        <w:trPr>
          <w:cantSplit w:val="0"/>
          <w:trHeight w:val="326"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B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B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12"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B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14"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B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16"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C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18"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C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20"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75"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C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style attribute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C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C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C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C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C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know more about HTML styling, you can read it on CSS tutorial.</w:t>
      </w:r>
    </w:p>
    <w:p w:rsidR="00000000" w:rsidDel="00000000" w:rsidP="00000000" w:rsidRDefault="00000000" w:rsidRPr="00000000" w14:paraId="000005C9">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5CA">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5CB">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Title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title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to provide a title name for your webpage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It is necessary for Search Engine Optimization (SEO).</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HTML title tag must be used inside the &lt;head&gt; tag.</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title of the page is displayed on the title bar of the browser.</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of HTML title tag.</w:t>
      </w:r>
    </w:p>
    <w:p w:rsidR="00000000" w:rsidDel="00000000" w:rsidP="00000000" w:rsidRDefault="00000000" w:rsidRPr="00000000" w14:paraId="000005D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 html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2">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&lt;head&gt;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3">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&lt;title&gt;</w:t>
      </w:r>
      <w:r w:rsidDel="00000000" w:rsidR="00000000" w:rsidRPr="00000000">
        <w:rPr>
          <w:rFonts w:ascii="Verdana" w:cs="Verdana" w:eastAsia="Verdana" w:hAnsi="Verdana"/>
          <w:color w:val="000000"/>
          <w:sz w:val="20"/>
          <w:szCs w:val="20"/>
          <w:rtl w:val="0"/>
        </w:rPr>
        <w:t xml:space="preserve">First web page.</w:t>
      </w:r>
      <w:r w:rsidDel="00000000" w:rsidR="00000000" w:rsidRPr="00000000">
        <w:rPr>
          <w:rFonts w:ascii="Verdana" w:cs="Verdana" w:eastAsia="Verdana" w:hAnsi="Verdana"/>
          <w:b w:val="1"/>
          <w:color w:val="006699"/>
          <w:sz w:val="20"/>
          <w:szCs w:val="20"/>
          <w:rtl w:val="0"/>
        </w:rPr>
        <w:t xml:space="preserve">&lt;/title&gt;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&lt;/head&gt;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6">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Welcome to my first web page.</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D9">
      <w:pP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highlight w:val="white"/>
          <w:rtl w:val="0"/>
        </w:rPr>
        <w:t xml:space="preserve"> </w:t>
      </w:r>
      <w:r w:rsidDel="00000000" w:rsidR="00000000" w:rsidRPr="00000000">
        <w:rPr>
          <w:rFonts w:ascii="Verdana" w:cs="Verdana" w:eastAsia="Verdana" w:hAnsi="Verdana"/>
          <w:color w:val="000000"/>
          <w:sz w:val="20"/>
          <w:szCs w:val="20"/>
          <w:rtl w:val="0"/>
        </w:rPr>
        <w:br w:type="textWrapping"/>
        <w:t xml:space="preserve">Here you see that we are using two elements, the head tag and the title tag. The whole title element is within the head tag.</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head element which appears before body element just contains the information about the page but it doesn't display on the browser window. So, to display a title name on the web page, title element is used.</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look at the above example, you will see that "First web page" will be displayed on the tab/ title bar of the browser. Content(text) between &lt;title&gt;.............&lt;/title&gt; is shown on the title bar.</w:t>
      </w:r>
    </w:p>
    <w:p w:rsidR="00000000" w:rsidDel="00000000" w:rsidP="00000000" w:rsidRDefault="00000000" w:rsidRPr="00000000" w14:paraId="000005DC">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29"/>
        <w:tblW w:w="952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03"/>
        <w:gridCol w:w="1810"/>
        <w:gridCol w:w="1207"/>
        <w:gridCol w:w="1731"/>
        <w:gridCol w:w="1645"/>
        <w:gridCol w:w="1624"/>
        <w:tblGridChange w:id="0">
          <w:tblGrid>
            <w:gridCol w:w="1503"/>
            <w:gridCol w:w="1810"/>
            <w:gridCol w:w="1207"/>
            <w:gridCol w:w="1731"/>
            <w:gridCol w:w="1645"/>
            <w:gridCol w:w="1624"/>
          </w:tblGrid>
        </w:tblGridChange>
      </w:tblGrid>
      <w:tr>
        <w:trPr>
          <w:cantSplit w:val="0"/>
          <w:trHeight w:val="281"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D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D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22"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D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24"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E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26"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E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08"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E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09"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7"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E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&lt;title&gt;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E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E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E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E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5E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5E9">
      <w:pPr>
        <w:pStyle w:val="Heading1"/>
        <w:shd w:fill="ffffff" w:val="clear"/>
        <w:spacing w:after="0" w:before="75"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5EA">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Doctype HTML</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HTML document you have often seen that there is a &lt;!DOCTYPE html&gt; declaration before the &lt;html&gt; tag. This &lt;!DOCTYPE html&gt; declaration is not an HTML tag. It is used to instruct the web browser about the HTML page.</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Actually, there are many type of HTML e.g. HTML 4.01 Strict, HTML 4.01 Transitional, HTML 4.01 Frameset, XHTML 1.0 Strict, XHTML 1.0 Transitional, XHTML 1.0 Frameset, XHTML 1.1 etc.</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&lt;!DOCTYPE&gt; declaration refers Document Type Declaration (DTD) in HTML 4.01; because HTML 4.01 was based on SGML. But HTML 5 is not SGML based language.</w:t>
      </w:r>
    </w:p>
    <w:p w:rsidR="00000000" w:rsidDel="00000000" w:rsidP="00000000" w:rsidRDefault="00000000" w:rsidRPr="00000000" w14:paraId="000005EE">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DTD defines the rules for the markup languages so that the browsers recognize the content correctly.</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doctype declaration differs between HTML versions. The HTML 5 doctype declaration is given below.</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75" w:line="240" w:lineRule="auto"/>
        <w:ind w:left="15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an example of HTML document with doctype declaration.</w:t>
      </w:r>
    </w:p>
    <w:p w:rsidR="00000000" w:rsidDel="00000000" w:rsidP="00000000" w:rsidRDefault="00000000" w:rsidRPr="00000000" w14:paraId="000005F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 html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&lt;head&gt;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5">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&lt;title&gt;</w:t>
      </w:r>
      <w:r w:rsidDel="00000000" w:rsidR="00000000" w:rsidRPr="00000000">
        <w:rPr>
          <w:rFonts w:ascii="Verdana" w:cs="Verdana" w:eastAsia="Verdana" w:hAnsi="Verdana"/>
          <w:color w:val="000000"/>
          <w:sz w:val="20"/>
          <w:szCs w:val="20"/>
          <w:rtl w:val="0"/>
        </w:rPr>
        <w:t xml:space="preserve">This is the title</w:t>
      </w:r>
      <w:r w:rsidDel="00000000" w:rsidR="00000000" w:rsidRPr="00000000">
        <w:rPr>
          <w:rFonts w:ascii="Verdana" w:cs="Verdana" w:eastAsia="Verdana" w:hAnsi="Verdana"/>
          <w:b w:val="1"/>
          <w:color w:val="006699"/>
          <w:sz w:val="20"/>
          <w:szCs w:val="20"/>
          <w:rtl w:val="0"/>
        </w:rPr>
        <w:t xml:space="preserve">&lt;/title&gt;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&lt;/head&gt;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7">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8">
      <w:pPr>
        <w:shd w:fill="ffffff" w:val="clear"/>
        <w:spacing w:after="0" w:line="240" w:lineRule="auto"/>
        <w:ind w:left="720"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the content of the document.  </w:t>
      </w:r>
    </w:p>
    <w:p w:rsidR="00000000" w:rsidDel="00000000" w:rsidP="00000000" w:rsidRDefault="00000000" w:rsidRPr="00000000" w14:paraId="000005F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&lt;/body&gt;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&lt;/html&gt;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5FB">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Note: It is always a good practice to add a declaration to your HTML documents to enable web browser to recognize that what type of document to expect.</w:t>
      </w:r>
    </w:p>
    <w:p w:rsidR="00000000" w:rsidDel="00000000" w:rsidP="00000000" w:rsidRDefault="00000000" w:rsidRPr="00000000" w14:paraId="000005FC">
      <w:pPr>
        <w:pStyle w:val="Heading2"/>
        <w:shd w:fill="ffffff" w:val="clear"/>
        <w:spacing w:after="0" w:before="280" w:lineRule="auto"/>
        <w:jc w:val="both"/>
        <w:rPr>
          <w:rFonts w:ascii="Helvetica Neue" w:cs="Helvetica Neue" w:eastAsia="Helvetica Neue" w:hAnsi="Helvetica Neue"/>
          <w:b w:val="0"/>
          <w:color w:val="610b4b"/>
          <w:sz w:val="20"/>
          <w:szCs w:val="20"/>
        </w:rPr>
      </w:pPr>
      <w:r w:rsidDel="00000000" w:rsidR="00000000" w:rsidRPr="00000000">
        <w:rPr>
          <w:rFonts w:ascii="Helvetica Neue" w:cs="Helvetica Neue" w:eastAsia="Helvetica Neue" w:hAnsi="Helvetica Neue"/>
          <w:b w:val="0"/>
          <w:color w:val="610b4b"/>
          <w:sz w:val="20"/>
          <w:szCs w:val="20"/>
          <w:rtl w:val="0"/>
        </w:rPr>
        <w:t xml:space="preserve">Supporting Browsers</w:t>
      </w:r>
    </w:p>
    <w:tbl>
      <w:tblPr>
        <w:tblStyle w:val="Table30"/>
        <w:tblW w:w="9701.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008"/>
        <w:gridCol w:w="1738"/>
        <w:gridCol w:w="1158"/>
        <w:gridCol w:w="1661"/>
        <w:gridCol w:w="1578"/>
        <w:gridCol w:w="1558"/>
        <w:tblGridChange w:id="0">
          <w:tblGrid>
            <w:gridCol w:w="2008"/>
            <w:gridCol w:w="1738"/>
            <w:gridCol w:w="1158"/>
            <w:gridCol w:w="1661"/>
            <w:gridCol w:w="1578"/>
            <w:gridCol w:w="1558"/>
          </w:tblGrid>
        </w:tblGridChange>
      </w:tblGrid>
      <w:tr>
        <w:trPr>
          <w:cantSplit w:val="0"/>
          <w:trHeight w:val="274"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F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F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10"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5F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96"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0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98"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0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00"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0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02"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59"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0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&lt;!DOCTYPE&gt;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0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0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0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0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0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609">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Note: DOCTYPE declaration is not case sensitive.</w:t>
      </w:r>
    </w:p>
    <w:p w:rsidR="00000000" w:rsidDel="00000000" w:rsidP="00000000" w:rsidRDefault="00000000" w:rsidRPr="00000000" w14:paraId="0000060A">
      <w:pPr>
        <w:pStyle w:val="Heading1"/>
        <w:shd w:fill="ffffff" w:val="clear"/>
        <w:spacing w:after="0" w:before="75" w:lineRule="auto"/>
        <w:jc w:val="both"/>
        <w:rPr>
          <w:rFonts w:ascii="Helvetica Neue" w:cs="Helvetica Neue" w:eastAsia="Helvetica Neue" w:hAnsi="Helvetica Neue"/>
          <w:b w:val="0"/>
          <w:color w:val="610b38"/>
          <w:sz w:val="32"/>
          <w:szCs w:val="32"/>
        </w:rPr>
      </w:pPr>
      <w:r w:rsidDel="00000000" w:rsidR="00000000" w:rsidRPr="00000000">
        <w:rPr>
          <w:rtl w:val="0"/>
        </w:rPr>
      </w:r>
    </w:p>
    <w:p w:rsidR="00000000" w:rsidDel="00000000" w:rsidP="00000000" w:rsidRDefault="00000000" w:rsidRPr="00000000" w14:paraId="0000060B">
      <w:pPr>
        <w:pStyle w:val="Heading1"/>
        <w:shd w:fill="ffffff" w:val="clear"/>
        <w:spacing w:after="0" w:before="75" w:lineRule="auto"/>
        <w:jc w:val="both"/>
        <w:rPr>
          <w:rFonts w:ascii="Helvetica Neue" w:cs="Helvetica Neue" w:eastAsia="Helvetica Neue" w:hAnsi="Helvetica Neue"/>
          <w:b w:val="0"/>
          <w:color w:val="610b38"/>
          <w:sz w:val="32"/>
          <w:szCs w:val="32"/>
        </w:rPr>
      </w:pPr>
      <w:r w:rsidDel="00000000" w:rsidR="00000000" w:rsidRPr="00000000">
        <w:rPr>
          <w:rFonts w:ascii="Helvetica Neue" w:cs="Helvetica Neue" w:eastAsia="Helvetica Neue" w:hAnsi="Helvetica Neue"/>
          <w:b w:val="0"/>
          <w:color w:val="610b38"/>
          <w:sz w:val="32"/>
          <w:szCs w:val="32"/>
          <w:rtl w:val="0"/>
        </w:rPr>
        <w:t xml:space="preserve">HTML Div Tag</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&lt;div&gt;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to group the large section of HTML elements together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know that every tag has a specific purpose e.g. p tag is used to specify paragraph, &lt;h1&gt; to &lt;h6&gt; tag are used to specify headings but the &lt;div&gt; tag is just like a container unit which is used to encapsulate other page elements and divides the HTML documents into sections.</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div tag is generally used by web developers to group HTML elements together and apply CSS styles to many elements at once. For example: If you wrap a set of paragraph elements into a div element so you can take the advantage of CSS styles and apply font style to all paragraphs at once instead of coding the same style for each paragraph element.</w:t>
      </w:r>
    </w:p>
    <w:p w:rsidR="00000000" w:rsidDel="00000000" w:rsidP="00000000" w:rsidRDefault="00000000" w:rsidRPr="00000000" w14:paraId="0000060F">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61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&lt;div</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"border:1px solid pink;padding:20px;font-size:20px"</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1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Welcome to Html.com, Here you get tutorials on latest technologies.</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1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This is second paragraph</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1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&lt;/div&gt;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Welcome to Html.com, Here you get tutorials on latest technologies.</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second paragraph.</w:t>
      </w:r>
    </w:p>
    <w:p w:rsidR="00000000" w:rsidDel="00000000" w:rsidP="00000000" w:rsidRDefault="00000000" w:rsidRPr="00000000" w14:paraId="00000617">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Difference between HTML div tag and span tag</w:t>
      </w:r>
    </w:p>
    <w:tbl>
      <w:tblPr>
        <w:tblStyle w:val="Table31"/>
        <w:tblW w:w="958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4574"/>
        <w:gridCol w:w="5008"/>
        <w:tblGridChange w:id="0">
          <w:tblGrid>
            <w:gridCol w:w="4574"/>
            <w:gridCol w:w="5008"/>
          </w:tblGrid>
        </w:tblGridChange>
      </w:tblGrid>
      <w:tr>
        <w:trPr>
          <w:cantSplit w:val="0"/>
          <w:trHeight w:val="238"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618">
            <w:pPr>
              <w:spacing w:after="0" w:line="240" w:lineRule="auto"/>
              <w:rPr>
                <w:b w:val="1"/>
                <w:color w:val="000000"/>
                <w:sz w:val="20"/>
                <w:szCs w:val="20"/>
              </w:rPr>
            </w:pPr>
            <w:r w:rsidDel="00000000" w:rsidR="00000000" w:rsidRPr="00000000">
              <w:rPr>
                <w:b w:val="1"/>
                <w:color w:val="000000"/>
                <w:sz w:val="20"/>
                <w:szCs w:val="20"/>
                <w:rtl w:val="0"/>
              </w:rPr>
              <w:t xml:space="preserve">div tag</w:t>
            </w:r>
          </w:p>
        </w:tc>
        <w:tc>
          <w:tcPr>
            <w:shd w:fill="c7ccbe" w:val="clear"/>
            <w:tcMar>
              <w:top w:w="180.0" w:type="dxa"/>
              <w:left w:w="180.0" w:type="dxa"/>
              <w:bottom w:w="180.0" w:type="dxa"/>
              <w:right w:w="180.0" w:type="dxa"/>
            </w:tcMar>
          </w:tcPr>
          <w:p w:rsidR="00000000" w:rsidDel="00000000" w:rsidP="00000000" w:rsidRDefault="00000000" w:rsidRPr="00000000" w14:paraId="00000619">
            <w:pPr>
              <w:spacing w:after="0" w:line="240" w:lineRule="auto"/>
              <w:rPr>
                <w:b w:val="1"/>
                <w:color w:val="000000"/>
                <w:sz w:val="20"/>
                <w:szCs w:val="20"/>
              </w:rPr>
            </w:pPr>
            <w:r w:rsidDel="00000000" w:rsidR="00000000" w:rsidRPr="00000000">
              <w:rPr>
                <w:b w:val="1"/>
                <w:color w:val="000000"/>
                <w:sz w:val="20"/>
                <w:szCs w:val="20"/>
                <w:rtl w:val="0"/>
              </w:rPr>
              <w:t xml:space="preserve">span tag</w:t>
            </w:r>
          </w:p>
        </w:tc>
      </w:tr>
      <w:tr>
        <w:trPr>
          <w:cantSplit w:val="0"/>
          <w:trHeight w:val="25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1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div is a </w:t>
            </w:r>
            <w:r w:rsidDel="00000000" w:rsidR="00000000" w:rsidRPr="00000000">
              <w:rPr>
                <w:rFonts w:ascii="Verdana" w:cs="Verdana" w:eastAsia="Verdana" w:hAnsi="Verdana"/>
                <w:b w:val="1"/>
                <w:color w:val="000000"/>
                <w:sz w:val="20"/>
                <w:szCs w:val="20"/>
                <w:rtl w:val="0"/>
              </w:rPr>
              <w:t xml:space="preserve">block</w:t>
            </w:r>
            <w:r w:rsidDel="00000000" w:rsidR="00000000" w:rsidRPr="00000000">
              <w:rPr>
                <w:rFonts w:ascii="Verdana" w:cs="Verdana" w:eastAsia="Verdana" w:hAnsi="Verdana"/>
                <w:color w:val="000000"/>
                <w:sz w:val="20"/>
                <w:szCs w:val="20"/>
                <w:rtl w:val="0"/>
              </w:rPr>
              <w:t xml:space="preserve"> element.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1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span is an </w:t>
            </w:r>
            <w:r w:rsidDel="00000000" w:rsidR="00000000" w:rsidRPr="00000000">
              <w:rPr>
                <w:rFonts w:ascii="Verdana" w:cs="Verdana" w:eastAsia="Verdana" w:hAnsi="Verdana"/>
                <w:b w:val="1"/>
                <w:color w:val="000000"/>
                <w:sz w:val="20"/>
                <w:szCs w:val="20"/>
                <w:rtl w:val="0"/>
              </w:rPr>
              <w:t xml:space="preserve">inline</w:t>
            </w:r>
            <w:r w:rsidDel="00000000" w:rsidR="00000000" w:rsidRPr="00000000">
              <w:rPr>
                <w:rFonts w:ascii="Verdana" w:cs="Verdana" w:eastAsia="Verdana" w:hAnsi="Verdana"/>
                <w:color w:val="000000"/>
                <w:sz w:val="20"/>
                <w:szCs w:val="20"/>
                <w:rtl w:val="0"/>
              </w:rPr>
              <w:t xml:space="preserve"> element</w:t>
            </w:r>
          </w:p>
        </w:tc>
      </w:tr>
      <w:tr>
        <w:trPr>
          <w:cantSplit w:val="0"/>
          <w:trHeight w:val="491"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1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div element is used to </w:t>
            </w:r>
            <w:r w:rsidDel="00000000" w:rsidR="00000000" w:rsidRPr="00000000">
              <w:rPr>
                <w:rFonts w:ascii="Verdana" w:cs="Verdana" w:eastAsia="Verdana" w:hAnsi="Verdana"/>
                <w:b w:val="1"/>
                <w:color w:val="000000"/>
                <w:sz w:val="20"/>
                <w:szCs w:val="20"/>
                <w:rtl w:val="0"/>
              </w:rPr>
              <w:t xml:space="preserve">wrap large sections of elements</w:t>
            </w:r>
            <w:r w:rsidDel="00000000" w:rsidR="00000000" w:rsidRPr="00000000">
              <w:rPr>
                <w:rFonts w:ascii="Verdana" w:cs="Verdana" w:eastAsia="Verdana" w:hAnsi="Verdana"/>
                <w:color w:val="000000"/>
                <w:sz w:val="20"/>
                <w:szCs w:val="20"/>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1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span element is used to </w:t>
            </w:r>
            <w:r w:rsidDel="00000000" w:rsidR="00000000" w:rsidRPr="00000000">
              <w:rPr>
                <w:rFonts w:ascii="Verdana" w:cs="Verdana" w:eastAsia="Verdana" w:hAnsi="Verdana"/>
                <w:b w:val="1"/>
                <w:color w:val="000000"/>
                <w:sz w:val="20"/>
                <w:szCs w:val="20"/>
                <w:rtl w:val="0"/>
              </w:rPr>
              <w:t xml:space="preserve">wrap small portion of texts, image</w:t>
            </w:r>
            <w:r w:rsidDel="00000000" w:rsidR="00000000" w:rsidRPr="00000000">
              <w:rPr>
                <w:rFonts w:ascii="Verdana" w:cs="Verdana" w:eastAsia="Verdana" w:hAnsi="Verdana"/>
                <w:color w:val="000000"/>
                <w:sz w:val="20"/>
                <w:szCs w:val="20"/>
                <w:rtl w:val="0"/>
              </w:rPr>
              <w:t xml:space="preserve"> etc.</w:t>
            </w:r>
          </w:p>
        </w:tc>
      </w:tr>
    </w:tbl>
    <w:p w:rsidR="00000000" w:rsidDel="00000000" w:rsidP="00000000" w:rsidRDefault="00000000" w:rsidRPr="00000000" w14:paraId="0000061E">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div example: Login Form</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example, we are creating box using div tag. There is a login form inside the box. Let's see the CSS and HTML code.</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CSS Code:</w:t>
      </w:r>
    </w:p>
    <w:p w:rsidR="00000000" w:rsidDel="00000000" w:rsidP="00000000" w:rsidRDefault="00000000" w:rsidRPr="00000000" w14:paraId="0000062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.loginform{  </w:t>
      </w:r>
    </w:p>
    <w:p w:rsidR="00000000" w:rsidDel="00000000" w:rsidP="00000000" w:rsidRDefault="00000000" w:rsidRPr="00000000" w14:paraId="0000062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padding:10px;  </w:t>
      </w:r>
    </w:p>
    <w:p w:rsidR="00000000" w:rsidDel="00000000" w:rsidP="00000000" w:rsidRDefault="00000000" w:rsidRPr="00000000" w14:paraId="0000062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border:1px solid pink;  </w:t>
      </w:r>
    </w:p>
    <w:p w:rsidR="00000000" w:rsidDel="00000000" w:rsidP="00000000" w:rsidRDefault="00000000" w:rsidRPr="00000000" w14:paraId="0000062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border-radius:10px;  </w:t>
      </w:r>
    </w:p>
    <w:p w:rsidR="00000000" w:rsidDel="00000000" w:rsidP="00000000" w:rsidRDefault="00000000" w:rsidRPr="00000000" w14:paraId="0000062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float:right;  </w:t>
      </w:r>
    </w:p>
    <w:p w:rsidR="00000000" w:rsidDel="00000000" w:rsidP="00000000" w:rsidRDefault="00000000" w:rsidRPr="00000000" w14:paraId="0000062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margin-top:10px;  </w:t>
      </w:r>
    </w:p>
    <w:p w:rsidR="00000000" w:rsidDel="00000000" w:rsidP="00000000" w:rsidRDefault="00000000" w:rsidRPr="00000000" w14:paraId="0000062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28">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62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.formheading{  </w:t>
      </w:r>
    </w:p>
    <w:p w:rsidR="00000000" w:rsidDel="00000000" w:rsidP="00000000" w:rsidRDefault="00000000" w:rsidRPr="00000000" w14:paraId="0000062A">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background-color:red;  </w:t>
      </w:r>
    </w:p>
    <w:p w:rsidR="00000000" w:rsidDel="00000000" w:rsidP="00000000" w:rsidRDefault="00000000" w:rsidRPr="00000000" w14:paraId="0000062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color:white;  </w:t>
      </w:r>
    </w:p>
    <w:p w:rsidR="00000000" w:rsidDel="00000000" w:rsidP="00000000" w:rsidRDefault="00000000" w:rsidRPr="00000000" w14:paraId="0000062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padding:4px;  </w:t>
      </w:r>
    </w:p>
    <w:p w:rsidR="00000000" w:rsidDel="00000000" w:rsidP="00000000" w:rsidRDefault="00000000" w:rsidRPr="00000000" w14:paraId="0000062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text-align:center;  </w:t>
      </w:r>
    </w:p>
    <w:p w:rsidR="00000000" w:rsidDel="00000000" w:rsidP="00000000" w:rsidRDefault="00000000" w:rsidRPr="00000000" w14:paraId="0000062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2F">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63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.sub{  </w:t>
      </w:r>
    </w:p>
    <w:p w:rsidR="00000000" w:rsidDel="00000000" w:rsidP="00000000" w:rsidRDefault="00000000" w:rsidRPr="00000000" w14:paraId="0000063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background-color:blue;  </w:t>
      </w:r>
    </w:p>
    <w:p w:rsidR="00000000" w:rsidDel="00000000" w:rsidP="00000000" w:rsidRDefault="00000000" w:rsidRPr="00000000" w14:paraId="0000063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padding: 7px 40px 7px 40px;  </w:t>
      </w:r>
    </w:p>
    <w:p w:rsidR="00000000" w:rsidDel="00000000" w:rsidP="00000000" w:rsidRDefault="00000000" w:rsidRPr="00000000" w14:paraId="0000063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color:white;  </w:t>
      </w:r>
    </w:p>
    <w:p w:rsidR="00000000" w:rsidDel="00000000" w:rsidP="00000000" w:rsidRDefault="00000000" w:rsidRPr="00000000" w14:paraId="0000063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font-weight:bold;  </w:t>
      </w:r>
    </w:p>
    <w:p w:rsidR="00000000" w:rsidDel="00000000" w:rsidP="00000000" w:rsidRDefault="00000000" w:rsidRPr="00000000" w14:paraId="0000063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margin-left:70px;  </w:t>
      </w:r>
    </w:p>
    <w:p w:rsidR="00000000" w:rsidDel="00000000" w:rsidP="00000000" w:rsidRDefault="00000000" w:rsidRPr="00000000" w14:paraId="0000063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border-radius:5px;  </w:t>
      </w:r>
    </w:p>
    <w:p w:rsidR="00000000" w:rsidDel="00000000" w:rsidP="00000000" w:rsidRDefault="00000000" w:rsidRPr="00000000" w14:paraId="0000063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Code:</w:t>
      </w:r>
    </w:p>
    <w:p w:rsidR="00000000" w:rsidDel="00000000" w:rsidP="00000000" w:rsidRDefault="00000000" w:rsidRPr="00000000" w14:paraId="0000063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&lt;div</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"loginform"</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3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&lt;h3</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"formheading"</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Please Login</w:t>
      </w:r>
      <w:r w:rsidDel="00000000" w:rsidR="00000000" w:rsidRPr="00000000">
        <w:rPr>
          <w:rFonts w:ascii="Verdana" w:cs="Verdana" w:eastAsia="Verdana" w:hAnsi="Verdana"/>
          <w:b w:val="1"/>
          <w:color w:val="006699"/>
          <w:sz w:val="20"/>
          <w:szCs w:val="20"/>
          <w:rtl w:val="0"/>
        </w:rPr>
        <w:t xml:space="preserve">&lt;/h3&gt;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3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action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"LoginServlet"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method</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"post"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3C">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3D">
      <w:pPr>
        <w:shd w:fill="ffffff" w:val="clear"/>
        <w:spacing w:after="0" w:line="240" w:lineRule="auto"/>
        <w:ind w:left="216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63E">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Email:</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63F">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b w:val="1"/>
          <w:color w:val="006699"/>
          <w:sz w:val="20"/>
          <w:szCs w:val="20"/>
          <w:rtl w:val="0"/>
        </w:rPr>
        <w:t xml:space="preserve">/&gt;&lt;/td&gt;</w:t>
      </w:r>
    </w:p>
    <w:p w:rsidR="00000000" w:rsidDel="00000000" w:rsidP="00000000" w:rsidRDefault="00000000" w:rsidRPr="00000000" w14:paraId="00000640">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41">
      <w:pPr>
        <w:shd w:fill="ffffff" w:val="clear"/>
        <w:spacing w:after="0" w:line="240" w:lineRule="auto"/>
        <w:ind w:left="216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642">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w:t>
      </w:r>
      <w:r w:rsidDel="00000000" w:rsidR="00000000" w:rsidRPr="00000000">
        <w:rPr>
          <w:rFonts w:ascii="Verdana" w:cs="Verdana" w:eastAsia="Verdana" w:hAnsi="Verdana"/>
          <w:color w:val="000000"/>
          <w:sz w:val="20"/>
          <w:szCs w:val="20"/>
          <w:rtl w:val="0"/>
        </w:rPr>
        <w:t xml:space="preserve">Password:</w:t>
      </w:r>
      <w:r w:rsidDel="00000000" w:rsidR="00000000" w:rsidRPr="00000000">
        <w:rPr>
          <w:rFonts w:ascii="Verdana" w:cs="Verdana" w:eastAsia="Verdana" w:hAnsi="Verdana"/>
          <w:b w:val="1"/>
          <w:color w:val="006699"/>
          <w:sz w:val="20"/>
          <w:szCs w:val="20"/>
          <w:rtl w:val="0"/>
        </w:rPr>
        <w:t xml:space="preserve">&lt;/td&gt;</w:t>
      </w:r>
    </w:p>
    <w:p w:rsidR="00000000" w:rsidDel="00000000" w:rsidP="00000000" w:rsidRDefault="00000000" w:rsidRPr="00000000" w14:paraId="00000643">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&lt;td&gt;&lt;input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"password"</w:t>
      </w:r>
      <w:r w:rsidDel="00000000" w:rsidR="00000000" w:rsidRPr="00000000">
        <w:rPr>
          <w:rFonts w:ascii="Verdana" w:cs="Verdana" w:eastAsia="Verdana" w:hAnsi="Verdana"/>
          <w:b w:val="1"/>
          <w:color w:val="006699"/>
          <w:sz w:val="20"/>
          <w:szCs w:val="20"/>
          <w:rtl w:val="0"/>
        </w:rPr>
        <w:t xml:space="preserve">/&gt;&lt;/td&gt;</w:t>
      </w:r>
    </w:p>
    <w:p w:rsidR="00000000" w:rsidDel="00000000" w:rsidP="00000000" w:rsidRDefault="00000000" w:rsidRPr="00000000" w14:paraId="00000644">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45">
      <w:pPr>
        <w:shd w:fill="ffffff" w:val="clear"/>
        <w:spacing w:after="0" w:line="240" w:lineRule="auto"/>
        <w:ind w:left="2160" w:firstLine="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&lt;tr&gt;</w:t>
      </w:r>
    </w:p>
    <w:p w:rsidR="00000000" w:rsidDel="00000000" w:rsidP="00000000" w:rsidRDefault="00000000" w:rsidRPr="00000000" w14:paraId="00000646">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&lt;td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colspan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"2"</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style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"text-align:center"</w:t>
      </w:r>
      <w:r w:rsidDel="00000000" w:rsidR="00000000" w:rsidRPr="00000000">
        <w:rPr>
          <w:rFonts w:ascii="Verdana" w:cs="Verdana" w:eastAsia="Verdana" w:hAnsi="Verdana"/>
          <w:b w:val="1"/>
          <w:color w:val="006699"/>
          <w:sz w:val="20"/>
          <w:szCs w:val="20"/>
          <w:rtl w:val="0"/>
        </w:rPr>
        <w:t xml:space="preserve">&gt;</w:t>
      </w:r>
    </w:p>
    <w:p w:rsidR="00000000" w:rsidDel="00000000" w:rsidP="00000000" w:rsidRDefault="00000000" w:rsidRPr="00000000" w14:paraId="00000647">
      <w:pPr>
        <w:shd w:fill="ffffff" w:val="clear"/>
        <w:spacing w:after="0" w:line="240" w:lineRule="auto"/>
        <w:ind w:left="2160" w:firstLine="720"/>
        <w:jc w:val="both"/>
        <w:rPr>
          <w:rFonts w:ascii="Verdana" w:cs="Verdana" w:eastAsia="Verdana" w:hAnsi="Verdana"/>
          <w:b w:val="1"/>
          <w:color w:val="006699"/>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class</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"sub"</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"submit"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"login"</w:t>
      </w:r>
      <w:r w:rsidDel="00000000" w:rsidR="00000000" w:rsidRPr="00000000">
        <w:rPr>
          <w:rFonts w:ascii="Verdana" w:cs="Verdana" w:eastAsia="Verdana" w:hAnsi="Verdana"/>
          <w:b w:val="1"/>
          <w:color w:val="006699"/>
          <w:sz w:val="20"/>
          <w:szCs w:val="20"/>
          <w:rtl w:val="0"/>
        </w:rPr>
        <w:t xml:space="preserve">/&gt;&lt;/td&gt;</w:t>
      </w:r>
    </w:p>
    <w:p w:rsidR="00000000" w:rsidDel="00000000" w:rsidP="00000000" w:rsidRDefault="00000000" w:rsidRPr="00000000" w14:paraId="00000648">
      <w:pPr>
        <w:shd w:fill="ffffff" w:val="clear"/>
        <w:spacing w:after="0" w:line="240" w:lineRule="auto"/>
        <w:ind w:left="1440" w:firstLine="72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49">
      <w:pPr>
        <w:shd w:fill="ffffff" w:val="clear"/>
        <w:spacing w:after="0" w:line="240" w:lineRule="auto"/>
        <w:ind w:left="144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&lt;/table&gt;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4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4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&lt;/div&gt;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4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4E">
      <w:pPr>
        <w:pStyle w:val="Heading3"/>
        <w:shd w:fill="ff0000" w:val="clear"/>
        <w:spacing w:line="240" w:lineRule="auto"/>
        <w:jc w:val="center"/>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Please Login</w:t>
      </w:r>
    </w:p>
    <w:p w:rsidR="00000000" w:rsidDel="00000000" w:rsidP="00000000" w:rsidRDefault="00000000" w:rsidRPr="00000000" w14:paraId="0000064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Top of Form</w:t>
      </w:r>
    </w:p>
    <w:tbl>
      <w:tblPr>
        <w:tblStyle w:val="Table32"/>
        <w:tblW w:w="2848.0" w:type="dxa"/>
        <w:jc w:val="left"/>
        <w:tblInd w:w="0.0" w:type="dxa"/>
        <w:tblLayout w:type="fixed"/>
        <w:tblLook w:val="0400"/>
      </w:tblPr>
      <w:tblGrid>
        <w:gridCol w:w="1410"/>
        <w:gridCol w:w="1438"/>
        <w:tblGridChange w:id="0">
          <w:tblGrid>
            <w:gridCol w:w="1410"/>
            <w:gridCol w:w="1438"/>
          </w:tblGrid>
        </w:tblGridChange>
      </w:tblGrid>
      <w:tr>
        <w:trPr>
          <w:cantSplit w:val="0"/>
          <w:tblHeader w:val="0"/>
        </w:trPr>
        <w:tc>
          <w:tcPr>
            <w:vAlign w:val="center"/>
          </w:tcPr>
          <w:p w:rsidR="00000000" w:rsidDel="00000000" w:rsidP="00000000" w:rsidRDefault="00000000" w:rsidRPr="00000000" w14:paraId="0000065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Email:</w:t>
            </w:r>
          </w:p>
        </w:tc>
        <w:tc>
          <w:tcPr>
            <w:vAlign w:val="center"/>
          </w:tcPr>
          <w:p w:rsidR="00000000" w:rsidDel="00000000" w:rsidP="00000000" w:rsidRDefault="00000000" w:rsidRPr="00000000" w14:paraId="0000065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pict>
                <v:shape id="_x0000_i1079" style="width:53.2pt;height:17.9pt" type="#_x0000_t75">
                  <v:imagedata r:id="rId5" o:title=""/>
                </v:shape>
              </w:pic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652">
            <w:pPr>
              <w:spacing w:after="0" w:line="240" w:lineRule="auto"/>
              <w:ind w:left="300" w:firstLine="0"/>
              <w:jc w:val="both"/>
              <w:rPr>
                <w:rFonts w:ascii="Verdana" w:cs="Verdana" w:eastAsia="Verdana" w:hAnsi="Verdana"/>
                <w:color w:val="000000"/>
                <w:sz w:val="20"/>
                <w:szCs w:val="20"/>
              </w:rPr>
            </w:pPr>
            <w:r w:rsidDel="00000000" w:rsidR="00000000" w:rsidRPr="00000000">
              <w:rPr>
                <w:rtl w:val="0"/>
              </w:rPr>
            </w:r>
          </w:p>
        </w:tc>
        <w:tc>
          <w:tcPr>
            <w:vAlign w:val="center"/>
          </w:tcPr>
          <w:p w:rsidR="00000000" w:rsidDel="00000000" w:rsidP="00000000" w:rsidRDefault="00000000" w:rsidRPr="00000000" w14:paraId="00000653">
            <w:pPr>
              <w:spacing w:after="0" w:line="240" w:lineRule="auto"/>
              <w:ind w:left="300" w:firstLine="0"/>
              <w:jc w:val="both"/>
              <w:rPr>
                <w:rFonts w:ascii="Verdana" w:cs="Verdana" w:eastAsia="Verdana" w:hAnsi="Verdana"/>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5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Password:</w:t>
            </w:r>
          </w:p>
        </w:tc>
        <w:tc>
          <w:tcPr>
            <w:vAlign w:val="center"/>
          </w:tcPr>
          <w:p w:rsidR="00000000" w:rsidDel="00000000" w:rsidP="00000000" w:rsidRDefault="00000000" w:rsidRPr="00000000" w14:paraId="0000065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pict>
                <v:shape id="_x0000_i1080" style="width:53.2pt;height:17.9pt" type="#_x0000_t75">
                  <v:imagedata r:id="rId6" o:title=""/>
                </v:shape>
              </w:pic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656">
            <w:pPr>
              <w:spacing w:after="0" w:line="240" w:lineRule="auto"/>
              <w:ind w:left="300" w:firstLine="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pict>
                <v:shape id="_x0000_i1081" style="width:29.2pt;height:22.6pt" type="#_x0000_t75">
                  <v:imagedata r:id="rId7" o:title=""/>
                </v:shape>
              </w:pict>
            </w:r>
            <w:r w:rsidDel="00000000" w:rsidR="00000000" w:rsidRPr="00000000">
              <w:rPr>
                <w:rtl w:val="0"/>
              </w:rPr>
            </w:r>
          </w:p>
        </w:tc>
      </w:tr>
    </w:tbl>
    <w:p w:rsidR="00000000" w:rsidDel="00000000" w:rsidP="00000000" w:rsidRDefault="00000000" w:rsidRPr="00000000" w14:paraId="00000658">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Bottom of Form</w:t>
      </w:r>
    </w:p>
    <w:p w:rsidR="00000000" w:rsidDel="00000000" w:rsidP="00000000" w:rsidRDefault="00000000" w:rsidRPr="00000000" w14:paraId="0000065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5A">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33"/>
        <w:tblW w:w="977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637"/>
        <w:gridCol w:w="1970"/>
        <w:gridCol w:w="1313"/>
        <w:gridCol w:w="1295"/>
        <w:gridCol w:w="1790"/>
        <w:gridCol w:w="1767"/>
        <w:tblGridChange w:id="0">
          <w:tblGrid>
            <w:gridCol w:w="1637"/>
            <w:gridCol w:w="1970"/>
            <w:gridCol w:w="1313"/>
            <w:gridCol w:w="1295"/>
            <w:gridCol w:w="1790"/>
            <w:gridCol w:w="1767"/>
          </w:tblGrid>
        </w:tblGridChange>
      </w:tblGrid>
      <w:tr>
        <w:trPr>
          <w:cantSplit w:val="0"/>
          <w:trHeight w:val="445"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5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5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89"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5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91"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5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92"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5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94"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6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5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6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&lt;div&gt;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6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6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6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6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6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667">
      <w:pPr>
        <w:pStyle w:val="Heading1"/>
        <w:shd w:fill="ffffff" w:val="clear"/>
        <w:spacing w:after="0" w:before="75"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668">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pre tag</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&lt;pre&gt;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to specify pre formatted texts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Texts within &lt;pre&gt;.......&lt;/pre&gt; tag is displayed in a fixed-width font. Usually it is displayed in Courier font. It maintains both space and line break.</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widely used to display language examples e.g. Java, C#, C, C++ etc because it displays the code as it is typed.</w:t>
      </w:r>
    </w:p>
    <w:p w:rsidR="00000000" w:rsidDel="00000000" w:rsidP="00000000" w:rsidRDefault="00000000" w:rsidRPr="00000000" w14:paraId="0000066B">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pre tag example</w:t>
      </w:r>
    </w:p>
    <w:p w:rsidR="00000000" w:rsidDel="00000000" w:rsidP="00000000" w:rsidRDefault="00000000" w:rsidRPr="00000000" w14:paraId="0000066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&lt;pre&gt;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6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is a formatted text   </w:t>
      </w:r>
    </w:p>
    <w:p w:rsidR="00000000" w:rsidDel="00000000" w:rsidP="00000000" w:rsidRDefault="00000000" w:rsidRPr="00000000" w14:paraId="0000066E">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by using the HTML pre tag. It maintains  </w:t>
      </w:r>
    </w:p>
    <w:p w:rsidR="00000000" w:rsidDel="00000000" w:rsidP="00000000" w:rsidRDefault="00000000" w:rsidRPr="00000000" w14:paraId="0000066F">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both space and line break.  </w:t>
      </w:r>
    </w:p>
    <w:p w:rsidR="00000000" w:rsidDel="00000000" w:rsidP="00000000" w:rsidRDefault="00000000" w:rsidRPr="00000000" w14:paraId="0000067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&lt;/pre&gt;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is a formatted text </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 using the HTML pre tag. It maintains</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both space and line break.</w:t>
      </w:r>
    </w:p>
    <w:p w:rsidR="00000000" w:rsidDel="00000000" w:rsidP="00000000" w:rsidRDefault="00000000" w:rsidRPr="00000000" w14:paraId="0000067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pre tag example: Java code within pre</w:t>
      </w:r>
    </w:p>
    <w:p w:rsidR="00000000" w:rsidDel="00000000" w:rsidP="00000000" w:rsidRDefault="00000000" w:rsidRPr="00000000" w14:paraId="0000067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&lt;pre&gt;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78">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package com.html;  </w:t>
      </w:r>
    </w:p>
    <w:p w:rsidR="00000000" w:rsidDel="00000000" w:rsidP="00000000" w:rsidRDefault="00000000" w:rsidRPr="00000000" w14:paraId="00000679">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public class FirstJava{  </w:t>
      </w:r>
    </w:p>
    <w:p w:rsidR="00000000" w:rsidDel="00000000" w:rsidP="00000000" w:rsidRDefault="00000000" w:rsidRPr="00000000" w14:paraId="0000067A">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public static void main(String args[]){  </w:t>
      </w:r>
    </w:p>
    <w:p w:rsidR="00000000" w:rsidDel="00000000" w:rsidP="00000000" w:rsidRDefault="00000000" w:rsidRPr="00000000" w14:paraId="0000067B">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System.out.println("hello java");  </w:t>
      </w:r>
    </w:p>
    <w:p w:rsidR="00000000" w:rsidDel="00000000" w:rsidP="00000000" w:rsidRDefault="00000000" w:rsidRPr="00000000" w14:paraId="0000067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7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7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&lt;/pre&gt;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package com.html;</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FirstJava{</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void main(String args[]){</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System.out.println("hello java");</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86">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If you remove pre tag from the above example, all the text will be displayed in a single line.</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 without pre:</w:t>
      </w:r>
      <w:r w:rsidDel="00000000" w:rsidR="00000000" w:rsidRPr="00000000">
        <w:rPr>
          <w:rtl w:val="0"/>
        </w:rPr>
      </w:r>
    </w:p>
    <w:p w:rsidR="00000000" w:rsidDel="00000000" w:rsidP="00000000" w:rsidRDefault="00000000" w:rsidRPr="00000000" w14:paraId="00000688">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highlight w:val="white"/>
          <w:rtl w:val="0"/>
        </w:rPr>
        <w:t xml:space="preserve">package com.html; public class FirstJava{ public static void main(String args[]){ System.out.println("hello java"); } }</w:t>
      </w:r>
      <w:r w:rsidDel="00000000" w:rsidR="00000000" w:rsidRPr="00000000">
        <w:rPr>
          <w:rtl w:val="0"/>
        </w:rPr>
      </w:r>
    </w:p>
    <w:p w:rsidR="00000000" w:rsidDel="00000000" w:rsidP="00000000" w:rsidRDefault="00000000" w:rsidRPr="00000000" w14:paraId="00000689">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width attribute</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HTML &lt;pre&gt; tag also supports the width attribute. The width attribute specifies the desired width of the pre-formatted text. But, it is not supported in HTML 5.</w:t>
      </w:r>
    </w:p>
    <w:p w:rsidR="00000000" w:rsidDel="00000000" w:rsidP="00000000" w:rsidRDefault="00000000" w:rsidRPr="00000000" w14:paraId="0000068C">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34"/>
        <w:tblW w:w="9597.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16"/>
        <w:gridCol w:w="1825"/>
        <w:gridCol w:w="1216"/>
        <w:gridCol w:w="1745"/>
        <w:gridCol w:w="1658"/>
        <w:gridCol w:w="1637"/>
        <w:tblGridChange w:id="0">
          <w:tblGrid>
            <w:gridCol w:w="1516"/>
            <w:gridCol w:w="1825"/>
            <w:gridCol w:w="1216"/>
            <w:gridCol w:w="1745"/>
            <w:gridCol w:w="1658"/>
            <w:gridCol w:w="1637"/>
          </w:tblGrid>
        </w:tblGridChange>
      </w:tblGrid>
      <w:tr>
        <w:trPr>
          <w:cantSplit w:val="0"/>
          <w:trHeight w:val="281"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8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8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57"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9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60"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9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63"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9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65"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9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68"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7"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&lt;pre&gt;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69A">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code tag</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&lt;code&gt;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to represent computer code. It is a phrase tag which defines a piece of computer code. By default, it is displayed in the browser's default monospace font (also known as fixed-width font).</w:t>
      </w:r>
    </w:p>
    <w:p w:rsidR="00000000" w:rsidDel="00000000" w:rsidP="00000000" w:rsidRDefault="00000000" w:rsidRPr="00000000" w14:paraId="0000069C">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List of HTML phrase tags</w:t>
      </w:r>
    </w:p>
    <w:tbl>
      <w:tblPr>
        <w:tblStyle w:val="Table35"/>
        <w:tblW w:w="9145.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892"/>
        <w:gridCol w:w="7253"/>
        <w:tblGridChange w:id="0">
          <w:tblGrid>
            <w:gridCol w:w="1892"/>
            <w:gridCol w:w="7253"/>
          </w:tblGrid>
        </w:tblGridChange>
      </w:tblGrid>
      <w:tr>
        <w:trPr>
          <w:cantSplit w:val="0"/>
          <w:trHeight w:val="234" w:hRule="atLeast"/>
          <w:tblHeader w:val="0"/>
        </w:trPr>
        <w:tc>
          <w:tcPr>
            <w:shd w:fill="c7ccbe" w:val="clear"/>
            <w:tcMar>
              <w:top w:w="180.0" w:type="dxa"/>
              <w:left w:w="180.0" w:type="dxa"/>
              <w:bottom w:w="180.0" w:type="dxa"/>
              <w:right w:w="180.0" w:type="dxa"/>
            </w:tcMar>
          </w:tcPr>
          <w:p w:rsidR="00000000" w:rsidDel="00000000" w:rsidP="00000000" w:rsidRDefault="00000000" w:rsidRPr="00000000" w14:paraId="0000069D">
            <w:pPr>
              <w:spacing w:after="0" w:line="240" w:lineRule="auto"/>
              <w:rPr>
                <w:b w:val="1"/>
                <w:color w:val="000000"/>
                <w:sz w:val="20"/>
                <w:szCs w:val="20"/>
              </w:rPr>
            </w:pPr>
            <w:r w:rsidDel="00000000" w:rsidR="00000000" w:rsidRPr="00000000">
              <w:rPr>
                <w:b w:val="1"/>
                <w:color w:val="000000"/>
                <w:sz w:val="20"/>
                <w:szCs w:val="20"/>
                <w:rtl w:val="0"/>
              </w:rPr>
              <w:t xml:space="preserve">Tag</w:t>
            </w:r>
          </w:p>
        </w:tc>
        <w:tc>
          <w:tcPr>
            <w:shd w:fill="c7ccbe" w:val="clear"/>
            <w:tcMar>
              <w:top w:w="180.0" w:type="dxa"/>
              <w:left w:w="180.0" w:type="dxa"/>
              <w:bottom w:w="180.0" w:type="dxa"/>
              <w:right w:w="180.0" w:type="dxa"/>
            </w:tcMar>
          </w:tcPr>
          <w:p w:rsidR="00000000" w:rsidDel="00000000" w:rsidP="00000000" w:rsidRDefault="00000000" w:rsidRPr="00000000" w14:paraId="0000069E">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rHeight w:val="23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9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&lt;em&gt;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displays emphasized text</w:t>
            </w:r>
          </w:p>
        </w:tc>
      </w:tr>
      <w:tr>
        <w:trPr>
          <w:cantSplit w:val="0"/>
          <w:trHeight w:val="24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A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&lt;strong&gt;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A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displays important text</w:t>
            </w:r>
          </w:p>
        </w:tc>
      </w:tr>
      <w:tr>
        <w:trPr>
          <w:cantSplit w:val="0"/>
          <w:trHeight w:val="23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&lt;dfn&gt;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a definition term</w:t>
            </w:r>
          </w:p>
        </w:tc>
      </w:tr>
      <w:tr>
        <w:trPr>
          <w:cantSplit w:val="0"/>
          <w:trHeight w:val="24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A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&lt;code&gt;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A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a piece of computer code</w:t>
            </w:r>
          </w:p>
        </w:tc>
      </w:tr>
      <w:tr>
        <w:trPr>
          <w:cantSplit w:val="0"/>
          <w:trHeight w:val="23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&lt;samp&gt;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specifies a sample output from a computer program</w:t>
            </w:r>
          </w:p>
        </w:tc>
      </w:tr>
      <w:tr>
        <w:trPr>
          <w:cantSplit w:val="0"/>
          <w:trHeight w:val="24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A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&lt;kbd&gt;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A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keyboard input</w:t>
            </w:r>
          </w:p>
        </w:tc>
      </w:tr>
      <w:tr>
        <w:trPr>
          <w:cantSplit w:val="0"/>
          <w:trHeight w:val="234"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&lt;var&gt;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A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defines a variable</w:t>
            </w:r>
          </w:p>
        </w:tc>
      </w:tr>
    </w:tbl>
    <w:p w:rsidR="00000000" w:rsidDel="00000000" w:rsidP="00000000" w:rsidRDefault="00000000" w:rsidRPr="00000000" w14:paraId="000006AD">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phrase tags example including code tag</w:t>
      </w:r>
    </w:p>
    <w:p w:rsidR="00000000" w:rsidDel="00000000" w:rsidP="00000000" w:rsidRDefault="00000000" w:rsidRPr="00000000" w14:paraId="000006AE">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6A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&lt;em&gt;</w:t>
      </w:r>
      <w:r w:rsidDel="00000000" w:rsidR="00000000" w:rsidRPr="00000000">
        <w:rPr>
          <w:rFonts w:ascii="Verdana" w:cs="Verdana" w:eastAsia="Verdana" w:hAnsi="Verdana"/>
          <w:color w:val="000000"/>
          <w:sz w:val="20"/>
          <w:szCs w:val="20"/>
          <w:rtl w:val="0"/>
        </w:rPr>
        <w:t xml:space="preserve">It is inside em tag.</w:t>
      </w:r>
      <w:r w:rsidDel="00000000" w:rsidR="00000000" w:rsidRPr="00000000">
        <w:rPr>
          <w:rFonts w:ascii="Verdana" w:cs="Verdana" w:eastAsia="Verdana" w:hAnsi="Verdana"/>
          <w:b w:val="1"/>
          <w:color w:val="006699"/>
          <w:sz w:val="20"/>
          <w:szCs w:val="20"/>
          <w:rtl w:val="0"/>
        </w:rPr>
        <w:t xml:space="preserve">&lt;/em&gt;&lt;br&gt;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&lt;strong&gt;</w:t>
      </w:r>
      <w:r w:rsidDel="00000000" w:rsidR="00000000" w:rsidRPr="00000000">
        <w:rPr>
          <w:rFonts w:ascii="Verdana" w:cs="Verdana" w:eastAsia="Verdana" w:hAnsi="Verdana"/>
          <w:color w:val="000000"/>
          <w:sz w:val="20"/>
          <w:szCs w:val="20"/>
          <w:rtl w:val="0"/>
        </w:rPr>
        <w:t xml:space="preserve">It is inside strong tag.</w:t>
      </w:r>
      <w:r w:rsidDel="00000000" w:rsidR="00000000" w:rsidRPr="00000000">
        <w:rPr>
          <w:rFonts w:ascii="Verdana" w:cs="Verdana" w:eastAsia="Verdana" w:hAnsi="Verdana"/>
          <w:b w:val="1"/>
          <w:color w:val="006699"/>
          <w:sz w:val="20"/>
          <w:szCs w:val="20"/>
          <w:rtl w:val="0"/>
        </w:rPr>
        <w:t xml:space="preserve">&lt;/strong&gt;&lt;br&gt;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&lt;dfn&gt;</w:t>
      </w:r>
      <w:r w:rsidDel="00000000" w:rsidR="00000000" w:rsidRPr="00000000">
        <w:rPr>
          <w:rFonts w:ascii="Verdana" w:cs="Verdana" w:eastAsia="Verdana" w:hAnsi="Verdana"/>
          <w:color w:val="000000"/>
          <w:sz w:val="20"/>
          <w:szCs w:val="20"/>
          <w:rtl w:val="0"/>
        </w:rPr>
        <w:t xml:space="preserve">It is inside dfn tag.</w:t>
      </w:r>
      <w:r w:rsidDel="00000000" w:rsidR="00000000" w:rsidRPr="00000000">
        <w:rPr>
          <w:rFonts w:ascii="Verdana" w:cs="Verdana" w:eastAsia="Verdana" w:hAnsi="Verdana"/>
          <w:b w:val="1"/>
          <w:color w:val="006699"/>
          <w:sz w:val="20"/>
          <w:szCs w:val="20"/>
          <w:rtl w:val="0"/>
        </w:rPr>
        <w:t xml:space="preserve">&lt;/dfn&gt;&lt;br&gt;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&lt;code&gt;</w:t>
      </w:r>
      <w:r w:rsidDel="00000000" w:rsidR="00000000" w:rsidRPr="00000000">
        <w:rPr>
          <w:rFonts w:ascii="Verdana" w:cs="Verdana" w:eastAsia="Verdana" w:hAnsi="Verdana"/>
          <w:color w:val="000000"/>
          <w:sz w:val="20"/>
          <w:szCs w:val="20"/>
          <w:rtl w:val="0"/>
        </w:rPr>
        <w:t xml:space="preserve">It is inside code tag.</w:t>
      </w:r>
      <w:r w:rsidDel="00000000" w:rsidR="00000000" w:rsidRPr="00000000">
        <w:rPr>
          <w:rFonts w:ascii="Verdana" w:cs="Verdana" w:eastAsia="Verdana" w:hAnsi="Verdana"/>
          <w:b w:val="1"/>
          <w:color w:val="006699"/>
          <w:sz w:val="20"/>
          <w:szCs w:val="20"/>
          <w:rtl w:val="0"/>
        </w:rPr>
        <w:t xml:space="preserve">&lt;/code&gt;&lt;br&gt;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&lt;samp&gt;</w:t>
      </w:r>
      <w:r w:rsidDel="00000000" w:rsidR="00000000" w:rsidRPr="00000000">
        <w:rPr>
          <w:rFonts w:ascii="Verdana" w:cs="Verdana" w:eastAsia="Verdana" w:hAnsi="Verdana"/>
          <w:color w:val="000000"/>
          <w:sz w:val="20"/>
          <w:szCs w:val="20"/>
          <w:rtl w:val="0"/>
        </w:rPr>
        <w:t xml:space="preserve">It is inside samp tag.</w:t>
      </w:r>
      <w:r w:rsidDel="00000000" w:rsidR="00000000" w:rsidRPr="00000000">
        <w:rPr>
          <w:rFonts w:ascii="Verdana" w:cs="Verdana" w:eastAsia="Verdana" w:hAnsi="Verdana"/>
          <w:b w:val="1"/>
          <w:color w:val="006699"/>
          <w:sz w:val="20"/>
          <w:szCs w:val="20"/>
          <w:rtl w:val="0"/>
        </w:rPr>
        <w:t xml:space="preserve">&lt;/samp&gt;&lt;br&gt;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&lt;kbd&gt;</w:t>
      </w:r>
      <w:r w:rsidDel="00000000" w:rsidR="00000000" w:rsidRPr="00000000">
        <w:rPr>
          <w:rFonts w:ascii="Verdana" w:cs="Verdana" w:eastAsia="Verdana" w:hAnsi="Verdana"/>
          <w:color w:val="000000"/>
          <w:sz w:val="20"/>
          <w:szCs w:val="20"/>
          <w:rtl w:val="0"/>
        </w:rPr>
        <w:t xml:space="preserve">It is inside kbd tag.</w:t>
      </w:r>
      <w:r w:rsidDel="00000000" w:rsidR="00000000" w:rsidRPr="00000000">
        <w:rPr>
          <w:rFonts w:ascii="Verdana" w:cs="Verdana" w:eastAsia="Verdana" w:hAnsi="Verdana"/>
          <w:b w:val="1"/>
          <w:color w:val="006699"/>
          <w:sz w:val="20"/>
          <w:szCs w:val="20"/>
          <w:rtl w:val="0"/>
        </w:rPr>
        <w:t xml:space="preserve">&lt;/kbd&gt;&lt;br&gt;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&lt;var&gt;</w:t>
      </w:r>
      <w:r w:rsidDel="00000000" w:rsidR="00000000" w:rsidRPr="00000000">
        <w:rPr>
          <w:rFonts w:ascii="Verdana" w:cs="Verdana" w:eastAsia="Verdana" w:hAnsi="Verdana"/>
          <w:color w:val="000000"/>
          <w:sz w:val="20"/>
          <w:szCs w:val="20"/>
          <w:rtl w:val="0"/>
        </w:rPr>
        <w:t xml:space="preserve">It is inside var tag.</w:t>
      </w:r>
      <w:r w:rsidDel="00000000" w:rsidR="00000000" w:rsidRPr="00000000">
        <w:rPr>
          <w:rFonts w:ascii="Verdana" w:cs="Verdana" w:eastAsia="Verdana" w:hAnsi="Verdana"/>
          <w:b w:val="1"/>
          <w:color w:val="006699"/>
          <w:sz w:val="20"/>
          <w:szCs w:val="20"/>
          <w:rtl w:val="0"/>
        </w:rPr>
        <w:t xml:space="preserve">&lt;/var&gt;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B7">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i w:val="1"/>
          <w:color w:val="000000"/>
          <w:sz w:val="20"/>
          <w:szCs w:val="20"/>
          <w:highlight w:val="white"/>
          <w:rtl w:val="0"/>
        </w:rPr>
        <w:t xml:space="preserve">It is inside em tag.</w: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00"/>
          <w:sz w:val="20"/>
          <w:szCs w:val="20"/>
          <w:highlight w:val="white"/>
          <w:rtl w:val="0"/>
        </w:rPr>
        <w:t xml:space="preserve">It is inside strong tag.</w: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i w:val="1"/>
          <w:color w:val="000000"/>
          <w:sz w:val="20"/>
          <w:szCs w:val="20"/>
          <w:highlight w:val="white"/>
          <w:rtl w:val="0"/>
        </w:rPr>
        <w:t xml:space="preserve">It is inside dfn tag.</w: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Courier New" w:cs="Courier New" w:eastAsia="Courier New" w:hAnsi="Courier New"/>
          <w:color w:val="000000"/>
          <w:sz w:val="20"/>
          <w:szCs w:val="20"/>
          <w:highlight w:val="white"/>
          <w:rtl w:val="0"/>
        </w:rPr>
        <w:t xml:space="preserve">It is inside code tag.</w: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Courier New" w:cs="Courier New" w:eastAsia="Courier New" w:hAnsi="Courier New"/>
          <w:color w:val="000000"/>
          <w:sz w:val="20"/>
          <w:szCs w:val="20"/>
          <w:highlight w:val="white"/>
          <w:rtl w:val="0"/>
        </w:rPr>
        <w:t xml:space="preserve">It is inside samp tag.</w: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Courier New" w:cs="Courier New" w:eastAsia="Courier New" w:hAnsi="Courier New"/>
          <w:color w:val="000000"/>
          <w:sz w:val="20"/>
          <w:szCs w:val="20"/>
          <w:highlight w:val="white"/>
          <w:rtl w:val="0"/>
        </w:rPr>
        <w:t xml:space="preserve">It is inside kbd tag.</w: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i w:val="1"/>
          <w:color w:val="000000"/>
          <w:sz w:val="20"/>
          <w:szCs w:val="20"/>
          <w:highlight w:val="white"/>
          <w:rtl w:val="0"/>
        </w:rPr>
        <w:t xml:space="preserve">It is inside var tag.</w:t>
      </w:r>
      <w:r w:rsidDel="00000000" w:rsidR="00000000" w:rsidRPr="00000000">
        <w:rPr>
          <w:rtl w:val="0"/>
        </w:rPr>
      </w:r>
    </w:p>
    <w:p w:rsidR="00000000" w:rsidDel="00000000" w:rsidP="00000000" w:rsidRDefault="00000000" w:rsidRPr="00000000" w14:paraId="000006B8">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36"/>
        <w:tblW w:w="958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15"/>
        <w:gridCol w:w="1822"/>
        <w:gridCol w:w="1214"/>
        <w:gridCol w:w="1742"/>
        <w:gridCol w:w="1655"/>
        <w:gridCol w:w="1634"/>
        <w:tblGridChange w:id="0">
          <w:tblGrid>
            <w:gridCol w:w="1515"/>
            <w:gridCol w:w="1822"/>
            <w:gridCol w:w="1214"/>
            <w:gridCol w:w="1742"/>
            <w:gridCol w:w="1655"/>
            <w:gridCol w:w="1634"/>
          </w:tblGrid>
        </w:tblGridChange>
      </w:tblGrid>
      <w:tr>
        <w:trPr>
          <w:cantSplit w:val="0"/>
          <w:trHeight w:val="282"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B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B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57"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B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56"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B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60"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B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58"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B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54"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6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B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&lt;code&gt;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C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C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C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C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C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6C5">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6C6">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Label Tag</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&lt;label&gt; tag is used to specify a label for an &lt;input&gt; element. It adds a label to a form control such as text, email, password, textarea etc.</w:t>
      </w:r>
    </w:p>
    <w:p w:rsidR="00000000" w:rsidDel="00000000" w:rsidP="00000000" w:rsidRDefault="00000000" w:rsidRPr="00000000" w14:paraId="000006C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C9">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Label Tag Example</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of HTML label tag.</w:t>
      </w:r>
    </w:p>
    <w:p w:rsidR="00000000" w:rsidDel="00000000" w:rsidP="00000000" w:rsidRDefault="00000000" w:rsidRPr="00000000" w14:paraId="000006C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EMAIL-ID:</w:t>
      </w:r>
      <w:r w:rsidDel="00000000" w:rsidR="00000000" w:rsidRPr="00000000">
        <w:rPr>
          <w:rFonts w:ascii="Verdana" w:cs="Verdana" w:eastAsia="Verdana" w:hAnsi="Verdana"/>
          <w:b w:val="1"/>
          <w:color w:val="006699"/>
          <w:sz w:val="20"/>
          <w:szCs w:val="20"/>
          <w:rtl w:val="0"/>
        </w:rPr>
        <w:t xml:space="preserve">&lt;br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"emailid"</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size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"30"</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C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placeholder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"Enter a valid email address"</w:t>
      </w:r>
      <w:r w:rsidDel="00000000" w:rsidR="00000000" w:rsidRPr="00000000">
        <w:rPr>
          <w:rFonts w:ascii="Verdana" w:cs="Verdana" w:eastAsia="Verdana" w:hAnsi="Verdana"/>
          <w:b w:val="1"/>
          <w:color w:val="006699"/>
          <w:sz w:val="20"/>
          <w:szCs w:val="20"/>
          <w:rtl w:val="0"/>
        </w:rPr>
        <w:t xml:space="preserve">&gt;&lt;br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/&gt;&lt;br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CD">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&lt;label</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for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"phone"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PHONE NO:</w:t>
      </w:r>
      <w:r w:rsidDel="00000000" w:rsidR="00000000" w:rsidRPr="00000000">
        <w:rPr>
          <w:rFonts w:ascii="Verdana" w:cs="Verdana" w:eastAsia="Verdana" w:hAnsi="Verdana"/>
          <w:b w:val="1"/>
          <w:color w:val="006699"/>
          <w:sz w:val="20"/>
          <w:szCs w:val="20"/>
          <w:rtl w:val="0"/>
        </w:rPr>
        <w:t xml:space="preserve">&lt;br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"phno"</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size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"30"</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C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ff0000"/>
          <w:sz w:val="20"/>
          <w:szCs w:val="20"/>
          <w:rtl w:val="0"/>
        </w:rPr>
        <w:t xml:space="preserve">maxlength</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"10"</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placeholder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"Enter a valid phone number"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pattern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"[0-9]{10}"</w:t>
      </w:r>
      <w:r w:rsidDel="00000000" w:rsidR="00000000" w:rsidRPr="00000000">
        <w:rPr>
          <w:rFonts w:ascii="Verdana" w:cs="Verdana" w:eastAsia="Verdana" w:hAnsi="Verdana"/>
          <w:b w:val="1"/>
          <w:color w:val="006699"/>
          <w:sz w:val="20"/>
          <w:szCs w:val="20"/>
          <w:rtl w:val="0"/>
        </w:rPr>
        <w:t xml:space="preserve">&gt;&lt;br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/&gt;&lt;br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D0">
      <w:pPr>
        <w:spacing w:after="0" w:line="240" w:lineRule="auto"/>
        <w:rPr>
          <w:sz w:val="20"/>
          <w:szCs w:val="20"/>
        </w:rPr>
      </w:pPr>
      <w:r w:rsidDel="00000000" w:rsidR="00000000" w:rsidRPr="00000000">
        <w:rPr>
          <w:rFonts w:ascii="Verdana" w:cs="Verdana" w:eastAsia="Verdana" w:hAnsi="Verdana"/>
          <w:color w:val="000000"/>
          <w:sz w:val="20"/>
          <w:szCs w:val="20"/>
          <w:highlight w:val="white"/>
          <w:rtl w:val="0"/>
        </w:rPr>
        <w:t xml:space="preserve">EMAIL-ID:</w:t>
      </w:r>
      <w:r w:rsidDel="00000000" w:rsidR="00000000" w:rsidRPr="00000000">
        <w:rPr>
          <w:rtl w:val="0"/>
        </w:rPr>
        <w:br w:type="textWrapping"/>
      </w:r>
      <w:r w:rsidDel="00000000" w:rsidR="00000000" w:rsidRPr="00000000">
        <w:rPr/>
        <w:pict>
          <v:shape id="_x0000_i1085" style="width:123.75pt;height:17.9pt" type="#_x0000_t75">
            <v:imagedata r:id="rId8" o:title=""/>
          </v:shape>
        </w:pict>
      </w:r>
      <w:r w:rsidDel="00000000" w:rsidR="00000000" w:rsidRPr="00000000">
        <w:rPr>
          <w:rtl w:val="0"/>
        </w:rPr>
        <w:br w:type="textWrapping"/>
      </w:r>
      <w:r w:rsidDel="00000000" w:rsidR="00000000" w:rsidRPr="00000000">
        <w:rPr>
          <w:rFonts w:ascii="Verdana" w:cs="Verdana" w:eastAsia="Verdana" w:hAnsi="Verdana"/>
          <w:color w:val="000000"/>
          <w:sz w:val="20"/>
          <w:szCs w:val="20"/>
          <w:rtl w:val="0"/>
        </w:rPr>
        <w:br w:type="textWrapping"/>
      </w:r>
      <w:r w:rsidDel="00000000" w:rsidR="00000000" w:rsidRPr="00000000">
        <w:rPr>
          <w:rtl w:val="0"/>
        </w:rPr>
        <w:t xml:space="preserve">PHONE NO:</w:t>
        <w:br w:type="textWrapping"/>
      </w:r>
      <w:r w:rsidDel="00000000" w:rsidR="00000000" w:rsidRPr="00000000">
        <w:rPr/>
        <w:pict>
          <v:shape id="_x0000_i1086" style="width:123.75pt;height:17.9pt" type="#_x0000_t75">
            <v:imagedata r:id="rId9" o:title=""/>
          </v:shape>
        </w:pic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6D1">
      <w:pPr>
        <w:pStyle w:val="Heading2"/>
        <w:spacing w:after="0" w:before="280" w:lineRule="auto"/>
        <w:rPr>
          <w:rFonts w:ascii="Helvetica Neue" w:cs="Helvetica Neue" w:eastAsia="Helvetica Neue" w:hAnsi="Helvetica Neue"/>
          <w:b w:val="0"/>
          <w:color w:val="610b4b"/>
          <w:sz w:val="20"/>
          <w:szCs w:val="20"/>
        </w:rPr>
      </w:pPr>
      <w:r w:rsidDel="00000000" w:rsidR="00000000" w:rsidRPr="00000000">
        <w:rPr>
          <w:rFonts w:ascii="Helvetica Neue" w:cs="Helvetica Neue" w:eastAsia="Helvetica Neue" w:hAnsi="Helvetica Neue"/>
          <w:b w:val="0"/>
          <w:color w:val="610b4b"/>
          <w:sz w:val="20"/>
          <w:szCs w:val="20"/>
          <w:rtl w:val="0"/>
        </w:rPr>
        <w:t xml:space="preserve">Supporting Browsers</w:t>
      </w:r>
    </w:p>
    <w:tbl>
      <w:tblPr>
        <w:tblStyle w:val="Table37"/>
        <w:tblW w:w="9746.999999999998"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40"/>
        <w:gridCol w:w="1854"/>
        <w:gridCol w:w="1235"/>
        <w:gridCol w:w="1772"/>
        <w:gridCol w:w="1684"/>
        <w:gridCol w:w="1662"/>
        <w:tblGridChange w:id="0">
          <w:tblGrid>
            <w:gridCol w:w="1540"/>
            <w:gridCol w:w="1854"/>
            <w:gridCol w:w="1235"/>
            <w:gridCol w:w="1772"/>
            <w:gridCol w:w="1684"/>
            <w:gridCol w:w="1662"/>
          </w:tblGrid>
        </w:tblGridChange>
      </w:tblGrid>
      <w:tr>
        <w:trPr>
          <w:cantSplit w:val="0"/>
          <w:trHeight w:val="26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D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D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955"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D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53"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D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52"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D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36"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D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32"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26"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D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&lt;label&gt;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D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D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D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D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D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6DE">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6DF">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Input Tag</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HTML &lt;input&gt; tag is used to represent a form input control in HTML document. This form input control facilitate user to input data and communicate with a website or application. Let's take an example of an HTML form with three input fields, two text fields and one button for submission.</w:t>
      </w:r>
    </w:p>
    <w:p w:rsidR="00000000" w:rsidDel="00000000" w:rsidP="00000000" w:rsidRDefault="00000000" w:rsidRPr="00000000" w14:paraId="000006E1">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Input Tag Example</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of HTML input tag.</w:t>
      </w:r>
    </w:p>
    <w:p w:rsidR="00000000" w:rsidDel="00000000" w:rsidP="00000000" w:rsidRDefault="00000000" w:rsidRPr="00000000" w14:paraId="000006E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action</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E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First name: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"FirstName"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placeholder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"enter firstname..."</w:t>
      </w:r>
      <w:r w:rsidDel="00000000" w:rsidR="00000000" w:rsidRPr="00000000">
        <w:rPr>
          <w:rFonts w:ascii="Verdana" w:cs="Verdana" w:eastAsia="Verdana" w:hAnsi="Verdana"/>
          <w:b w:val="1"/>
          <w:color w:val="006699"/>
          <w:sz w:val="20"/>
          <w:szCs w:val="20"/>
          <w:rtl w:val="0"/>
        </w:rPr>
        <w:t xml:space="preserve">&gt;&lt;br&gt;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E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Last name: </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"LastName"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placeholder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"enter lastname..."</w:t>
      </w:r>
      <w:r w:rsidDel="00000000" w:rsidR="00000000" w:rsidRPr="00000000">
        <w:rPr>
          <w:rFonts w:ascii="Verdana" w:cs="Verdana" w:eastAsia="Verdana" w:hAnsi="Verdana"/>
          <w:b w:val="1"/>
          <w:color w:val="006699"/>
          <w:sz w:val="20"/>
          <w:szCs w:val="20"/>
          <w:rtl w:val="0"/>
        </w:rPr>
        <w:t xml:space="preserve">&gt;&lt;br&gt;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E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"submit"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"Submit"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E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6E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Top of Form</w:t>
      </w:r>
    </w:p>
    <w:p w:rsidR="00000000" w:rsidDel="00000000" w:rsidP="00000000" w:rsidRDefault="00000000" w:rsidRPr="00000000" w14:paraId="000006EA">
      <w:pP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First name: </w:t>
      </w:r>
      <w:r w:rsidDel="00000000" w:rsidR="00000000" w:rsidRPr="00000000">
        <w:rPr>
          <w:rFonts w:ascii="Verdana" w:cs="Verdana" w:eastAsia="Verdana" w:hAnsi="Verdana"/>
          <w:color w:val="000000"/>
          <w:sz w:val="20"/>
          <w:szCs w:val="20"/>
        </w:rPr>
        <w:pict>
          <v:shape id="_x0000_i1087" style="width:53.2pt;height:17.9pt" type="#_x0000_t75">
            <v:imagedata r:id="rId10" o:title=""/>
          </v:shape>
        </w:pict>
      </w:r>
      <w:r w:rsidDel="00000000" w:rsidR="00000000" w:rsidRPr="00000000">
        <w:rPr>
          <w:rFonts w:ascii="Verdana" w:cs="Verdana" w:eastAsia="Verdana" w:hAnsi="Verdana"/>
          <w:color w:val="000000"/>
          <w:sz w:val="20"/>
          <w:szCs w:val="20"/>
          <w:rtl w:val="0"/>
        </w:rPr>
        <w:br w:type="textWrapping"/>
        <w:t xml:space="preserve">Last name: </w:t>
      </w:r>
      <w:r w:rsidDel="00000000" w:rsidR="00000000" w:rsidRPr="00000000">
        <w:rPr>
          <w:rFonts w:ascii="Verdana" w:cs="Verdana" w:eastAsia="Verdana" w:hAnsi="Verdana"/>
          <w:color w:val="000000"/>
          <w:sz w:val="20"/>
          <w:szCs w:val="20"/>
        </w:rPr>
        <w:pict>
          <v:shape id="_x0000_i1088" style="width:53.2pt;height:17.9pt" type="#_x0000_t75">
            <v:imagedata r:id="rId11" o:title=""/>
          </v:shape>
        </w:pic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color w:val="000000"/>
          <w:sz w:val="20"/>
          <w:szCs w:val="20"/>
        </w:rPr>
        <w:pict>
          <v:shape id="_x0000_i1089" style="width:36.7pt;height:22.6pt" type="#_x0000_t75">
            <v:imagedata r:id="rId12" o:title=""/>
          </v:shape>
        </w:pict>
      </w: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Bottom of Form</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Click the "Submit" button for sending the form-data to a page on the server.</w:t>
      </w:r>
    </w:p>
    <w:p w:rsidR="00000000" w:rsidDel="00000000" w:rsidP="00000000" w:rsidRDefault="00000000" w:rsidRPr="00000000" w14:paraId="000006ED">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Points to remember</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Use the input element within the form element to declare input control that allow user to enter data.</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The input element is empty. It contains attributes only. There is no need of an end tag in HTML.</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If you want to define labels for input element, use the label element with each input tag.</w:t>
      </w:r>
    </w:p>
    <w:p w:rsidR="00000000" w:rsidDel="00000000" w:rsidP="00000000" w:rsidRDefault="00000000" w:rsidRPr="00000000" w14:paraId="000006F2">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Difference between HTML4.01 and HTML5</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HTML5 does not support "align" attribute. There are several new attributes for &lt;input&gt; tag in HTML5, and the type attribute has several new values.</w:t>
      </w:r>
    </w:p>
    <w:p w:rsidR="00000000" w:rsidDel="00000000" w:rsidP="00000000" w:rsidRDefault="00000000" w:rsidRPr="00000000" w14:paraId="000006F5">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Difference between HTML and XHTML</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HTML, &lt;input&gt; tag is used without an end tag. In XHTML, the &lt;input&gt; tag must be properly closed.</w:t>
      </w:r>
    </w:p>
    <w:p w:rsidR="00000000" w:rsidDel="00000000" w:rsidP="00000000" w:rsidRDefault="00000000" w:rsidRPr="00000000" w14:paraId="000006F8">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38"/>
        <w:tblW w:w="9597.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34"/>
        <w:gridCol w:w="1821"/>
        <w:gridCol w:w="1214"/>
        <w:gridCol w:w="1741"/>
        <w:gridCol w:w="1654"/>
        <w:gridCol w:w="1633"/>
        <w:tblGridChange w:id="0">
          <w:tblGrid>
            <w:gridCol w:w="1534"/>
            <w:gridCol w:w="1821"/>
            <w:gridCol w:w="1214"/>
            <w:gridCol w:w="1741"/>
            <w:gridCol w:w="1654"/>
            <w:gridCol w:w="1633"/>
          </w:tblGrid>
        </w:tblGridChange>
      </w:tblGrid>
      <w:tr>
        <w:trPr>
          <w:cantSplit w:val="0"/>
          <w:trHeight w:val="277"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F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F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29"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F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28"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F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31"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F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30"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6F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27"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6F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&lt;input&gt;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0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0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0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0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0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705">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706">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Button Tag</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&lt;button&gt; tag is used to create a clickable button within HTML form on your webpage. You can put content like text or image within the &lt;button&gt;........&lt;/button&gt; tag.</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should always specify the type attribute for a &lt;button&gt; tag. Different browsers use different default type for the button element.</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Button tag can be used inside and outside the form.</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use it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inside the form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it works as the submit button. You can also use it as reset button.</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use it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outside the form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can call JavaScript function on it.</w:t>
      </w:r>
    </w:p>
    <w:p w:rsidR="00000000" w:rsidDel="00000000" w:rsidP="00000000" w:rsidRDefault="00000000" w:rsidRPr="00000000" w14:paraId="0000070C">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Button Tag Example</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code to display the button.</w:t>
      </w:r>
    </w:p>
    <w:p w:rsidR="00000000" w:rsidDel="00000000" w:rsidP="00000000" w:rsidRDefault="00000000" w:rsidRPr="00000000" w14:paraId="0000070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&lt;button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"button"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"button"</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Click Here</w:t>
      </w:r>
      <w:r w:rsidDel="00000000" w:rsidR="00000000" w:rsidRPr="00000000">
        <w:rPr>
          <w:rFonts w:ascii="Verdana" w:cs="Verdana" w:eastAsia="Verdana" w:hAnsi="Verdana"/>
          <w:b w:val="1"/>
          <w:color w:val="006699"/>
          <w:sz w:val="20"/>
          <w:szCs w:val="20"/>
          <w:rtl w:val="0"/>
        </w:rPr>
        <w:t xml:space="preserve">&lt;/button&gt;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0F">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Button Example: Calling JavaScript Function</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code to call JavaScript function on button click.</w:t>
      </w:r>
    </w:p>
    <w:p w:rsidR="00000000" w:rsidDel="00000000" w:rsidP="00000000" w:rsidRDefault="00000000" w:rsidRPr="00000000" w14:paraId="00000712">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&lt;button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"button"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value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"OK"</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"button"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onclick</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"hello()"</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Click Here</w:t>
      </w:r>
      <w:r w:rsidDel="00000000" w:rsidR="00000000" w:rsidRPr="00000000">
        <w:rPr>
          <w:rFonts w:ascii="Verdana" w:cs="Verdana" w:eastAsia="Verdana" w:hAnsi="Verdana"/>
          <w:b w:val="1"/>
          <w:color w:val="006699"/>
          <w:sz w:val="20"/>
          <w:szCs w:val="20"/>
          <w:rtl w:val="0"/>
        </w:rPr>
        <w:t xml:space="preserve">&lt;/button&gt;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function hello(){  </w:t>
      </w:r>
    </w:p>
    <w:p w:rsidR="00000000" w:rsidDel="00000000" w:rsidP="00000000" w:rsidRDefault="00000000" w:rsidRPr="00000000" w14:paraId="0000071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alert("hello html user");  </w:t>
      </w:r>
    </w:p>
    <w:p w:rsidR="00000000" w:rsidDel="00000000" w:rsidP="00000000" w:rsidRDefault="00000000" w:rsidRPr="00000000" w14:paraId="00000716">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7">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r w:rsidDel="00000000" w:rsidR="00000000" w:rsidRPr="00000000">
        <w:rPr>
          <w:rtl w:val="0"/>
        </w:rPr>
      </w:r>
    </w:p>
    <w:p w:rsidR="00000000" w:rsidDel="00000000" w:rsidP="00000000" w:rsidRDefault="00000000" w:rsidRPr="00000000" w14:paraId="00000718">
      <w:pPr>
        <w:spacing w:after="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Button Example: Submit Form</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code to submit form on button click.</w:t>
      </w:r>
    </w:p>
    <w:p w:rsidR="00000000" w:rsidDel="00000000" w:rsidP="00000000" w:rsidRDefault="00000000" w:rsidRPr="00000000" w14:paraId="0000071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C">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Enter Name:</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b w:val="1"/>
          <w:color w:val="006699"/>
          <w:sz w:val="20"/>
          <w:szCs w:val="20"/>
          <w:rtl w:val="0"/>
        </w:rPr>
        <w:t xml:space="preserve">/&gt;&lt;br/&gt;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D">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&lt;button&gt;</w:t>
      </w:r>
      <w:r w:rsidDel="00000000" w:rsidR="00000000" w:rsidRPr="00000000">
        <w:rPr>
          <w:rFonts w:ascii="Verdana" w:cs="Verdana" w:eastAsia="Verdana" w:hAnsi="Verdana"/>
          <w:color w:val="000000"/>
          <w:sz w:val="20"/>
          <w:szCs w:val="20"/>
          <w:rtl w:val="0"/>
        </w:rPr>
        <w:t xml:space="preserve">Submit</w:t>
      </w:r>
      <w:r w:rsidDel="00000000" w:rsidR="00000000" w:rsidRPr="00000000">
        <w:rPr>
          <w:rFonts w:ascii="Verdana" w:cs="Verdana" w:eastAsia="Verdana" w:hAnsi="Verdana"/>
          <w:b w:val="1"/>
          <w:color w:val="006699"/>
          <w:sz w:val="20"/>
          <w:szCs w:val="20"/>
          <w:rtl w:val="0"/>
        </w:rPr>
        <w:t xml:space="preserve">&lt;/button&gt;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E">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1F">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Bottom of Form</w:t>
      </w:r>
    </w:p>
    <w:p w:rsidR="00000000" w:rsidDel="00000000" w:rsidP="00000000" w:rsidRDefault="00000000" w:rsidRPr="00000000" w14:paraId="00000720">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Button Example: Reset Form</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code to submit form on button click.</w:t>
      </w:r>
    </w:p>
    <w:p w:rsidR="00000000" w:rsidDel="00000000" w:rsidP="00000000" w:rsidRDefault="00000000" w:rsidRPr="00000000" w14:paraId="0000072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24">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Enter Name:</w:t>
      </w:r>
      <w:r w:rsidDel="00000000" w:rsidR="00000000" w:rsidRPr="00000000">
        <w:rPr>
          <w:rFonts w:ascii="Verdana" w:cs="Verdana" w:eastAsia="Verdana" w:hAnsi="Verdana"/>
          <w:b w:val="1"/>
          <w:color w:val="006699"/>
          <w:sz w:val="20"/>
          <w:szCs w:val="20"/>
          <w:rtl w:val="0"/>
        </w:rPr>
        <w:t xml:space="preserve">&lt;input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name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"name"</w:t>
      </w:r>
      <w:r w:rsidDel="00000000" w:rsidR="00000000" w:rsidRPr="00000000">
        <w:rPr>
          <w:rFonts w:ascii="Verdana" w:cs="Verdana" w:eastAsia="Verdana" w:hAnsi="Verdana"/>
          <w:b w:val="1"/>
          <w:color w:val="006699"/>
          <w:sz w:val="20"/>
          <w:szCs w:val="20"/>
          <w:rtl w:val="0"/>
        </w:rPr>
        <w:t xml:space="preserve">/&gt;&lt;br/&gt;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25">
      <w:pPr>
        <w:shd w:fill="ffffff" w:val="clear"/>
        <w:spacing w:after="0" w:line="240" w:lineRule="auto"/>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&lt;button</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"reset"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reset</w:t>
      </w:r>
      <w:r w:rsidDel="00000000" w:rsidR="00000000" w:rsidRPr="00000000">
        <w:rPr>
          <w:rFonts w:ascii="Verdana" w:cs="Verdana" w:eastAsia="Verdana" w:hAnsi="Verdana"/>
          <w:b w:val="1"/>
          <w:color w:val="006699"/>
          <w:sz w:val="20"/>
          <w:szCs w:val="20"/>
          <w:rtl w:val="0"/>
        </w:rPr>
        <w:t xml:space="preserve">&lt;/button&gt;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2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&lt;/form&gt;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27">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Bottom of Form</w:t>
      </w:r>
    </w:p>
    <w:p w:rsidR="00000000" w:rsidDel="00000000" w:rsidP="00000000" w:rsidRDefault="00000000" w:rsidRPr="00000000" w14:paraId="00000728">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Attributes of HTML Button Tag</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&lt;button&gt; tag supports all global attributes and some specific additional attributes.</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is given a list of HTML button tag attributes.</w:t>
      </w:r>
    </w:p>
    <w:tbl>
      <w:tblPr>
        <w:tblStyle w:val="Table39"/>
        <w:tblW w:w="963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2246"/>
        <w:gridCol w:w="7384"/>
        <w:tblGridChange w:id="0">
          <w:tblGrid>
            <w:gridCol w:w="2246"/>
            <w:gridCol w:w="7384"/>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72C">
            <w:pPr>
              <w:spacing w:after="0" w:line="240" w:lineRule="auto"/>
              <w:rPr>
                <w:b w:val="1"/>
                <w:color w:val="000000"/>
                <w:sz w:val="20"/>
                <w:szCs w:val="20"/>
              </w:rPr>
            </w:pPr>
            <w:r w:rsidDel="00000000" w:rsidR="00000000" w:rsidRPr="00000000">
              <w:rPr>
                <w:b w:val="1"/>
                <w:color w:val="000000"/>
                <w:sz w:val="20"/>
                <w:szCs w:val="20"/>
                <w:rtl w:val="0"/>
              </w:rPr>
              <w:t xml:space="preserve">Attribute</w:t>
            </w:r>
          </w:p>
        </w:tc>
        <w:tc>
          <w:tcPr>
            <w:shd w:fill="c7ccbe" w:val="clear"/>
            <w:tcMar>
              <w:top w:w="180.0" w:type="dxa"/>
              <w:left w:w="180.0" w:type="dxa"/>
              <w:bottom w:w="180.0" w:type="dxa"/>
              <w:right w:w="180.0" w:type="dxa"/>
            </w:tcMar>
          </w:tcPr>
          <w:p w:rsidR="00000000" w:rsidDel="00000000" w:rsidP="00000000" w:rsidRDefault="00000000" w:rsidRPr="00000000" w14:paraId="0000072D">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2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autofocus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2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a button should automatically get focus while the loading of the page.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disabled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a button shuld be disabled.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one or more forms that the button belongs to.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formaction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used for submit type. It specifies where to send the form data when form is submitted.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formmethod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how to send form-data.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formenctype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how form-data should be encoded before sending it to server.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formnovalidate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the form data should not be validated on submission.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formtarget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3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that where to display the response after submitting the form.</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name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3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the name of the button.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the type of the button.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value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the value of the button.</w:t>
            </w:r>
          </w:p>
        </w:tc>
      </w:tr>
    </w:tbl>
    <w:p w:rsidR="00000000" w:rsidDel="00000000" w:rsidP="00000000" w:rsidRDefault="00000000" w:rsidRPr="00000000" w14:paraId="00000744">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40"/>
        <w:tblW w:w="975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60"/>
        <w:gridCol w:w="1800"/>
        <w:gridCol w:w="1614"/>
        <w:gridCol w:w="1716"/>
        <w:gridCol w:w="1530"/>
        <w:gridCol w:w="1530"/>
        <w:tblGridChange w:id="0">
          <w:tblGrid>
            <w:gridCol w:w="1560"/>
            <w:gridCol w:w="1800"/>
            <w:gridCol w:w="1614"/>
            <w:gridCol w:w="1716"/>
            <w:gridCol w:w="1530"/>
            <w:gridCol w:w="1530"/>
          </w:tblGrid>
        </w:tblGridChange>
      </w:tblGrid>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71"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70"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55"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52"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4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61"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&lt;button&gt;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4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5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751">
      <w:pPr>
        <w:pStyle w:val="Heading1"/>
        <w:shd w:fill="ffffff" w:val="clear"/>
        <w:spacing w:after="0" w:before="75" w:lineRule="auto"/>
        <w:jc w:val="both"/>
        <w:rPr>
          <w:rFonts w:ascii="Helvetica Neue" w:cs="Helvetica Neue" w:eastAsia="Helvetica Neue" w:hAnsi="Helvetica Neue"/>
          <w:b w:val="0"/>
          <w:color w:val="610b38"/>
          <w:sz w:val="20"/>
          <w:szCs w:val="20"/>
        </w:rPr>
      </w:pPr>
      <w:r w:rsidDel="00000000" w:rsidR="00000000" w:rsidRPr="00000000">
        <w:rPr>
          <w:rtl w:val="0"/>
        </w:rPr>
      </w:r>
    </w:p>
    <w:p w:rsidR="00000000" w:rsidDel="00000000" w:rsidP="00000000" w:rsidRDefault="00000000" w:rsidRPr="00000000" w14:paraId="00000752">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hr tag</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&lt;hr&gt; tag is used to specify a paragraph-level thematic break in HTML document. It is used when you abruptly change your topic in your HTML document. It draw a horizontal line between them. It is also called a Horizontal Rule in HTML.</w:t>
      </w:r>
    </w:p>
    <w:p w:rsidR="00000000" w:rsidDel="00000000" w:rsidP="00000000" w:rsidRDefault="00000000" w:rsidRPr="00000000" w14:paraId="00000754">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hr tag</w:t>
      </w:r>
    </w:p>
    <w:p w:rsidR="00000000" w:rsidDel="00000000" w:rsidP="00000000" w:rsidRDefault="00000000" w:rsidRPr="00000000" w14:paraId="0000075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HTML</w:t>
      </w: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5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HTML is a language for describing web pages.</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5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&lt;hr/&gt;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5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HR Tag </w:t>
      </w:r>
      <w:r w:rsidDel="00000000" w:rsidR="00000000" w:rsidRPr="00000000">
        <w:rPr>
          <w:rFonts w:ascii="Verdana" w:cs="Verdana" w:eastAsia="Verdana" w:hAnsi="Verdana"/>
          <w:b w:val="1"/>
          <w:color w:val="006699"/>
          <w:sz w:val="20"/>
          <w:szCs w:val="20"/>
          <w:rtl w:val="0"/>
        </w:rPr>
        <w:t xml:space="preserve">&lt;/h2&gt;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5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HR tag is used to draw a horizontal line within the texts to sepate content.</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75B">
      <w:pPr>
        <w:pStyle w:val="Heading2"/>
        <w:shd w:fill="ffffff" w:val="clear"/>
        <w:spacing w:after="0" w:before="28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is a language for describing web pages.</w:t>
      </w:r>
    </w:p>
    <w:p w:rsidR="00000000" w:rsidDel="00000000" w:rsidP="00000000" w:rsidRDefault="00000000" w:rsidRPr="00000000" w14:paraId="0000075D">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2"/>
        <w:shd w:fill="ffffff" w:val="clear"/>
        <w:spacing w:after="0" w:before="28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HR Tag</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HR tag is used to draw a horizontal line within the texts to separate content.</w:t>
      </w:r>
    </w:p>
    <w:p w:rsidR="00000000" w:rsidDel="00000000" w:rsidP="00000000" w:rsidRDefault="00000000" w:rsidRPr="00000000" w14:paraId="00000760">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HR tag in HTML 4.01 and HTML5?</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HTML 4.01, the &lt;hr&gt; tag represents a horizontal rule while in HTML 5, it defines a thematic break. CSS is used in HTML5 instead of layout attributes.</w:t>
      </w:r>
    </w:p>
    <w:p w:rsidR="00000000" w:rsidDel="00000000" w:rsidP="00000000" w:rsidRDefault="00000000" w:rsidRPr="00000000" w14:paraId="00000763">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HR tag in HTML and XHTML</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HTML &lt;hr&gt; tag need not to be closed whereas &lt;hr&gt; tag must be properly closed in XHTML.</w:t>
      </w:r>
    </w:p>
    <w:p w:rsidR="00000000" w:rsidDel="00000000" w:rsidP="00000000" w:rsidRDefault="00000000" w:rsidRPr="00000000" w14:paraId="00000765">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41"/>
        <w:tblW w:w="955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08"/>
        <w:gridCol w:w="1817"/>
        <w:gridCol w:w="1211"/>
        <w:gridCol w:w="1737"/>
        <w:gridCol w:w="1650"/>
        <w:gridCol w:w="1629"/>
        <w:tblGridChange w:id="0">
          <w:tblGrid>
            <w:gridCol w:w="1508"/>
            <w:gridCol w:w="1817"/>
            <w:gridCol w:w="1211"/>
            <w:gridCol w:w="1737"/>
            <w:gridCol w:w="1650"/>
            <w:gridCol w:w="1629"/>
          </w:tblGrid>
        </w:tblGridChange>
      </w:tblGrid>
      <w:tr>
        <w:trPr>
          <w:cantSplit w:val="0"/>
          <w:trHeight w:val="277"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6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6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58"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6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47"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6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44"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6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50"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6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48"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6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&lt;hr&gt;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6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6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6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7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7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772">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773">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br tag</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&lt;br&gt; tag or element is used to break line in a paragraph.</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generally used in poem or address where the division of line is necessary.</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an empty tag, means it does not need a company of end tag.</w:t>
      </w:r>
    </w:p>
    <w:p w:rsidR="00000000" w:rsidDel="00000000" w:rsidP="00000000" w:rsidRDefault="00000000" w:rsidRPr="00000000" w14:paraId="00000777">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Don't use br tag for margin between two paragraphs, use CSS margin property instead.</w:t>
      </w:r>
    </w:p>
    <w:p w:rsidR="00000000" w:rsidDel="00000000" w:rsidP="00000000" w:rsidRDefault="00000000" w:rsidRPr="00000000" w14:paraId="00000778">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Difference between HTML &lt;br&gt; and &lt;br/&gt;</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HTML br tag two ways: &lt;br&gt; or &lt;br/&gt;. It is recommended to use closed br tag &lt;br/&gt; because it is supported in HTML and XHTML both.</w:t>
      </w:r>
    </w:p>
    <w:p w:rsidR="00000000" w:rsidDel="00000000" w:rsidP="00000000" w:rsidRDefault="00000000" w:rsidRPr="00000000" w14:paraId="0000077A">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br tag example</w:t>
      </w:r>
    </w:p>
    <w:p w:rsidR="00000000" w:rsidDel="00000000" w:rsidP="00000000" w:rsidRDefault="00000000" w:rsidRPr="00000000" w14:paraId="0000077B">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If you want to break line</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in a paragraph,</w:t>
      </w:r>
      <w:r w:rsidDel="00000000" w:rsidR="00000000" w:rsidRPr="00000000">
        <w:rPr>
          <w:rFonts w:ascii="Verdana" w:cs="Verdana" w:eastAsia="Verdana" w:hAnsi="Verdana"/>
          <w:b w:val="1"/>
          <w:color w:val="006699"/>
          <w:sz w:val="20"/>
          <w:szCs w:val="20"/>
          <w:rtl w:val="0"/>
        </w:rPr>
        <w:t xml:space="preserve">&lt;br&gt;</w:t>
      </w:r>
      <w:r w:rsidDel="00000000" w:rsidR="00000000" w:rsidRPr="00000000">
        <w:rPr>
          <w:rFonts w:ascii="Verdana" w:cs="Verdana" w:eastAsia="Verdana" w:hAnsi="Verdana"/>
          <w:color w:val="000000"/>
          <w:sz w:val="20"/>
          <w:szCs w:val="20"/>
          <w:rtl w:val="0"/>
        </w:rPr>
        <w:t xml:space="preserve">use the br element.</w:t>
      </w: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break line</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 paragraph,</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the br element.</w:t>
      </w:r>
    </w:p>
    <w:p w:rsidR="00000000" w:rsidDel="00000000" w:rsidP="00000000" w:rsidRDefault="00000000" w:rsidRPr="00000000" w14:paraId="00000780">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BR tag in HTML and XHTML</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HTML br tag need not to be closed e.g. &lt;br&gt; whereas br tag must be properly closed in XHTML e.g. &lt;br/&gt;.</w:t>
      </w:r>
    </w:p>
    <w:p w:rsidR="00000000" w:rsidDel="00000000" w:rsidP="00000000" w:rsidRDefault="00000000" w:rsidRPr="00000000" w14:paraId="00000782">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42"/>
        <w:tblW w:w="9808.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50"/>
        <w:gridCol w:w="1865"/>
        <w:gridCol w:w="1243"/>
        <w:gridCol w:w="1783"/>
        <w:gridCol w:w="1694"/>
        <w:gridCol w:w="1673"/>
        <w:tblGridChange w:id="0">
          <w:tblGrid>
            <w:gridCol w:w="1550"/>
            <w:gridCol w:w="1865"/>
            <w:gridCol w:w="1243"/>
            <w:gridCol w:w="1783"/>
            <w:gridCol w:w="1694"/>
            <w:gridCol w:w="1673"/>
          </w:tblGrid>
        </w:tblGridChange>
      </w:tblGrid>
      <w:tr>
        <w:trPr>
          <w:cantSplit w:val="0"/>
          <w:trHeight w:val="289"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8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8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03"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8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05"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8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04"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8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97"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8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95"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43"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8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&lt;br&gt;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8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8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8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8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8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78F">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Note: The HTML br tag also supports the global and event attribute in HTML.</w:t>
      </w:r>
    </w:p>
    <w:p w:rsidR="00000000" w:rsidDel="00000000" w:rsidP="00000000" w:rsidRDefault="00000000" w:rsidRPr="00000000" w14:paraId="00000790">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Script Tag</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script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to specify client-side script such as JavaScript. It facilitate you to place a script within your HTML document.</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JavaScript is used for image manipulation, form validation, and dynamic content.</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syntax of script tag is given below:</w:t>
      </w:r>
    </w:p>
    <w:p w:rsidR="00000000" w:rsidDel="00000000" w:rsidP="00000000" w:rsidRDefault="00000000" w:rsidRPr="00000000" w14:paraId="0000079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9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//code to be executed  </w:t>
      </w:r>
    </w:p>
    <w:p w:rsidR="00000000" w:rsidDel="00000000" w:rsidP="00000000" w:rsidRDefault="00000000" w:rsidRPr="00000000" w14:paraId="0000079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97">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Attributes of HTML script tag</w:t>
      </w:r>
    </w:p>
    <w:tbl>
      <w:tblPr>
        <w:tblStyle w:val="Table43"/>
        <w:tblW w:w="981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125"/>
        <w:gridCol w:w="6975"/>
        <w:gridCol w:w="1710"/>
        <w:tblGridChange w:id="0">
          <w:tblGrid>
            <w:gridCol w:w="1125"/>
            <w:gridCol w:w="6975"/>
            <w:gridCol w:w="1710"/>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798">
            <w:pPr>
              <w:spacing w:after="0" w:line="240" w:lineRule="auto"/>
              <w:rPr>
                <w:b w:val="1"/>
                <w:color w:val="000000"/>
                <w:sz w:val="20"/>
                <w:szCs w:val="20"/>
              </w:rPr>
            </w:pPr>
            <w:r w:rsidDel="00000000" w:rsidR="00000000" w:rsidRPr="00000000">
              <w:rPr>
                <w:b w:val="1"/>
                <w:color w:val="000000"/>
                <w:sz w:val="20"/>
                <w:szCs w:val="20"/>
                <w:rtl w:val="0"/>
              </w:rPr>
              <w:t xml:space="preserve">Attribute</w:t>
            </w:r>
          </w:p>
        </w:tc>
        <w:tc>
          <w:tcPr>
            <w:shd w:fill="c7ccbe" w:val="clear"/>
            <w:tcMar>
              <w:top w:w="180.0" w:type="dxa"/>
              <w:left w:w="180.0" w:type="dxa"/>
              <w:bottom w:w="180.0" w:type="dxa"/>
              <w:right w:w="180.0" w:type="dxa"/>
            </w:tcMar>
          </w:tcPr>
          <w:p w:rsidR="00000000" w:rsidDel="00000000" w:rsidP="00000000" w:rsidRDefault="00000000" w:rsidRPr="00000000" w14:paraId="00000799">
            <w:pPr>
              <w:spacing w:after="0" w:line="240" w:lineRule="auto"/>
              <w:rPr>
                <w:b w:val="1"/>
                <w:color w:val="000000"/>
                <w:sz w:val="20"/>
                <w:szCs w:val="20"/>
              </w:rPr>
            </w:pPr>
            <w:r w:rsidDel="00000000" w:rsidR="00000000" w:rsidRPr="00000000">
              <w:rPr>
                <w:b w:val="1"/>
                <w:color w:val="000000"/>
                <w:sz w:val="20"/>
                <w:szCs w:val="20"/>
                <w:rtl w:val="0"/>
              </w:rPr>
              <w:t xml:space="preserve">Description</w:t>
            </w:r>
          </w:p>
        </w:tc>
        <w:tc>
          <w:tcPr>
            <w:shd w:fill="c7ccbe" w:val="clear"/>
            <w:tcMar>
              <w:top w:w="180.0" w:type="dxa"/>
              <w:left w:w="180.0" w:type="dxa"/>
              <w:bottom w:w="180.0" w:type="dxa"/>
              <w:right w:w="180.0" w:type="dxa"/>
            </w:tcMar>
          </w:tcPr>
          <w:p w:rsidR="00000000" w:rsidDel="00000000" w:rsidP="00000000" w:rsidRDefault="00000000" w:rsidRPr="00000000" w14:paraId="0000079A">
            <w:pPr>
              <w:spacing w:after="0" w:line="240" w:lineRule="auto"/>
              <w:rPr>
                <w:b w:val="1"/>
                <w:color w:val="000000"/>
                <w:sz w:val="20"/>
                <w:szCs w:val="20"/>
              </w:rPr>
            </w:pPr>
            <w:r w:rsidDel="00000000" w:rsidR="00000000" w:rsidRPr="00000000">
              <w:rPr>
                <w:b w:val="1"/>
                <w:color w:val="000000"/>
                <w:sz w:val="20"/>
                <w:szCs w:val="20"/>
                <w:rtl w:val="0"/>
              </w:rPr>
              <w:t xml:space="preserve">Compatibility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9B">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src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9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the URL of an external script file.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9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4.01, HTML5</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9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type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9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specifies the media type of the script.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A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4.01</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A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async</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A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a boolean value which specifies that the script is executed asynchronously.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A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HTML5</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A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A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It is a boolean value which is used to indicate that script is executed after document has been parsed.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A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HTML 4.01, HTML5</w:t>
            </w:r>
          </w:p>
        </w:tc>
      </w:tr>
    </w:tbl>
    <w:p w:rsidR="00000000" w:rsidDel="00000000" w:rsidP="00000000" w:rsidRDefault="00000000" w:rsidRPr="00000000" w14:paraId="000007A7">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Usage of script tag</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can be two usage of HTML script tag:</w:t>
      </w:r>
    </w:p>
    <w:p w:rsidR="00000000" w:rsidDel="00000000" w:rsidP="00000000" w:rsidRDefault="00000000" w:rsidRPr="00000000" w14:paraId="000007A9">
      <w:pPr>
        <w:numPr>
          <w:ilvl w:val="0"/>
          <w:numId w:val="4"/>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embed script code</w:t>
      </w:r>
    </w:p>
    <w:p w:rsidR="00000000" w:rsidDel="00000000" w:rsidP="00000000" w:rsidRDefault="00000000" w:rsidRPr="00000000" w14:paraId="000007AA">
      <w:pPr>
        <w:numPr>
          <w:ilvl w:val="0"/>
          <w:numId w:val="4"/>
        </w:numPr>
        <w:shd w:fill="ffffff" w:val="clear"/>
        <w:spacing w:after="0" w:before="60" w:line="240" w:lineRule="auto"/>
        <w:ind w:left="720" w:hanging="36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link script file</w:t>
      </w:r>
    </w:p>
    <w:p w:rsidR="00000000" w:rsidDel="00000000" w:rsidP="00000000" w:rsidRDefault="00000000" w:rsidRPr="00000000" w14:paraId="000007AB">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C">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Embed script code</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script tag can be used within &lt;body&gt; or &lt;head&gt; tag to embed the scripting code. Let's see the example to have script tag within HTML body.</w:t>
      </w:r>
    </w:p>
    <w:p w:rsidR="00000000" w:rsidDel="00000000" w:rsidP="00000000" w:rsidRDefault="00000000" w:rsidRPr="00000000" w14:paraId="000007AE">
      <w:pPr>
        <w:shd w:fill="ffffff" w:val="clear"/>
        <w:spacing w:after="0" w:line="240" w:lineRule="auto"/>
        <w:jc w:val="both"/>
        <w:rPr>
          <w:rFonts w:ascii="Verdana" w:cs="Verdana" w:eastAsia="Verdana" w:hAnsi="Verdana"/>
          <w:b w:val="1"/>
          <w:color w:val="006699"/>
          <w:sz w:val="20"/>
          <w:szCs w:val="20"/>
        </w:rPr>
      </w:pPr>
      <w:r w:rsidDel="00000000" w:rsidR="00000000" w:rsidRPr="00000000">
        <w:rPr>
          <w:rtl w:val="0"/>
        </w:rPr>
      </w:r>
    </w:p>
    <w:p w:rsidR="00000000" w:rsidDel="00000000" w:rsidP="00000000" w:rsidRDefault="00000000" w:rsidRPr="00000000" w14:paraId="000007AF">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"text/javascript"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B0">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document.write("JavaScript is a simple language for html learners")  </w:t>
      </w:r>
    </w:p>
    <w:p w:rsidR="00000000" w:rsidDel="00000000" w:rsidP="00000000" w:rsidRDefault="00000000" w:rsidRPr="00000000" w14:paraId="000007B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JavaScript is a simple language for html learners</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see the example to have script tag within HTML head tag.</w:t>
      </w:r>
    </w:p>
    <w:p w:rsidR="00000000" w:rsidDel="00000000" w:rsidP="00000000" w:rsidRDefault="00000000" w:rsidRPr="00000000" w14:paraId="000007B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"text/javascript"</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B6">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function msg(){    </w:t>
      </w:r>
    </w:p>
    <w:p w:rsidR="00000000" w:rsidDel="00000000" w:rsidP="00000000" w:rsidRDefault="00000000" w:rsidRPr="00000000" w14:paraId="000007B7">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alert("Hello Html");    </w:t>
      </w:r>
    </w:p>
    <w:p w:rsidR="00000000" w:rsidDel="00000000" w:rsidP="00000000" w:rsidRDefault="00000000" w:rsidRPr="00000000" w14:paraId="000007B8">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B9">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BA">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Link script file</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script tag can be used to link external script file by src attribute. It must be used within the &lt;head&gt; tag only.</w:t>
      </w:r>
    </w:p>
    <w:p w:rsidR="00000000" w:rsidDel="00000000" w:rsidP="00000000" w:rsidRDefault="00000000" w:rsidRPr="00000000" w14:paraId="000007BC">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type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"text/javascript"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0000"/>
          <w:sz w:val="20"/>
          <w:szCs w:val="20"/>
          <w:rtl w:val="0"/>
        </w:rPr>
        <w:t xml:space="preserve">src</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0000ff"/>
          <w:sz w:val="20"/>
          <w:szCs w:val="20"/>
          <w:rtl w:val="0"/>
        </w:rPr>
        <w:t xml:space="preserve">"message.js"</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6699"/>
          <w:sz w:val="20"/>
          <w:szCs w:val="20"/>
          <w:rtl w:val="0"/>
        </w:rPr>
        <w:t xml:space="preserve">/&gt;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BD">
      <w:pPr>
        <w:shd w:fill="ffffff" w:val="clear"/>
        <w:spacing w:after="0" w:line="240" w:lineRule="auto"/>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BE">
      <w:pPr>
        <w:shd w:fill="ffffff" w:val="clear"/>
        <w:spacing w:after="0" w:line="240" w:lineRule="auto"/>
        <w:jc w:val="both"/>
        <w:rPr>
          <w:rFonts w:ascii="Verdana" w:cs="Verdana" w:eastAsia="Verdana" w:hAnsi="Verdana"/>
          <w:color w:val="000000"/>
          <w:sz w:val="20"/>
          <w:szCs w:val="20"/>
        </w:rPr>
      </w:pPr>
      <w:r w:rsidDel="00000000" w:rsidR="00000000" w:rsidRPr="00000000">
        <w:rPr>
          <w:rFonts w:ascii="Helvetica Neue" w:cs="Helvetica Neue" w:eastAsia="Helvetica Neue" w:hAnsi="Helvetica Neue"/>
          <w:b w:val="1"/>
          <w:color w:val="610b4b"/>
          <w:sz w:val="20"/>
          <w:szCs w:val="20"/>
          <w:rtl w:val="0"/>
        </w:rPr>
        <w:t xml:space="preserve">Supporting Browsers</w:t>
      </w:r>
      <w:r w:rsidDel="00000000" w:rsidR="00000000" w:rsidRPr="00000000">
        <w:rPr>
          <w:rtl w:val="0"/>
        </w:rPr>
      </w:r>
    </w:p>
    <w:tbl>
      <w:tblPr>
        <w:tblStyle w:val="Table44"/>
        <w:tblW w:w="9477.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552"/>
        <w:gridCol w:w="1790"/>
        <w:gridCol w:w="1193"/>
        <w:gridCol w:w="1711"/>
        <w:gridCol w:w="1626"/>
        <w:gridCol w:w="1605"/>
        <w:tblGridChange w:id="0">
          <w:tblGrid>
            <w:gridCol w:w="1552"/>
            <w:gridCol w:w="1790"/>
            <w:gridCol w:w="1193"/>
            <w:gridCol w:w="1711"/>
            <w:gridCol w:w="1626"/>
            <w:gridCol w:w="1605"/>
          </w:tblGrid>
        </w:tblGridChange>
      </w:tblGrid>
      <w:tr>
        <w:trPr>
          <w:cantSplit w:val="0"/>
          <w:trHeight w:val="25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B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C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01"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C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999"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C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990"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C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988"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C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993"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rHeight w:val="237" w:hRule="atLeast"/>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C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&lt;script&gt;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C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C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C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C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C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7CB">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NoScript Tag</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&lt;noscript&gt;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to define an alternate content for the users who have disabled scripting from the browser and want to access the web page.</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&lt;noscript&gt; element can be used within &lt;head&gt; and &lt;body&gt; tags.</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using noscript tag inside &lt;head&gt; element, &lt;noscript&gt; must contain &lt;link&gt;, &lt;style&gt;, and &lt;meta&gt; tags.</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text inside the &lt;noscript&gt; element will be displayed if the user's browser is not script supporting.</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example of noscript tag is given below:</w:t>
      </w:r>
    </w:p>
    <w:p w:rsidR="00000000" w:rsidDel="00000000" w:rsidP="00000000" w:rsidRDefault="00000000" w:rsidRPr="00000000" w14:paraId="000007D1">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D2">
      <w:pPr>
        <w:shd w:fill="ffffff" w:val="clear"/>
        <w:spacing w:after="0" w:line="24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document.write("Welcome to Html")  </w:t>
      </w:r>
    </w:p>
    <w:p w:rsidR="00000000" w:rsidDel="00000000" w:rsidP="00000000" w:rsidRDefault="00000000" w:rsidRPr="00000000" w14:paraId="000007D3">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D4">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&lt;noscript&gt;</w:t>
      </w:r>
      <w:r w:rsidDel="00000000" w:rsidR="00000000" w:rsidRPr="00000000">
        <w:rPr>
          <w:rFonts w:ascii="Verdana" w:cs="Verdana" w:eastAsia="Verdana" w:hAnsi="Verdana"/>
          <w:color w:val="000000"/>
          <w:sz w:val="20"/>
          <w:szCs w:val="20"/>
          <w:rtl w:val="0"/>
        </w:rPr>
        <w:t xml:space="preserve">Sorry! Your browser does not support JavaScript.!</w:t>
      </w:r>
      <w:r w:rsidDel="00000000" w:rsidR="00000000" w:rsidRPr="00000000">
        <w:rPr>
          <w:rFonts w:ascii="Verdana" w:cs="Verdana" w:eastAsia="Verdana" w:hAnsi="Verdana"/>
          <w:b w:val="1"/>
          <w:color w:val="006699"/>
          <w:sz w:val="20"/>
          <w:szCs w:val="20"/>
          <w:rtl w:val="0"/>
        </w:rPr>
        <w:t xml:space="preserve">&lt;/noscript&gt;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7D6">
      <w:pPr>
        <w:spacing w:after="0" w:line="240" w:lineRule="auto"/>
        <w:rPr>
          <w:rFonts w:ascii="Times New Roman" w:cs="Times New Roman" w:eastAsia="Times New Roman" w:hAnsi="Times New Roman"/>
          <w:sz w:val="20"/>
          <w:szCs w:val="20"/>
        </w:rPr>
      </w:pPr>
      <w:r w:rsidDel="00000000" w:rsidR="00000000" w:rsidRPr="00000000">
        <w:rPr>
          <w:rFonts w:ascii="Verdana" w:cs="Verdana" w:eastAsia="Verdana" w:hAnsi="Verdana"/>
          <w:color w:val="000000"/>
          <w:sz w:val="20"/>
          <w:szCs w:val="20"/>
          <w:highlight w:val="white"/>
          <w:rtl w:val="0"/>
        </w:rPr>
        <w:t xml:space="preserve">Welcome to Html</w:t>
      </w:r>
      <w:r w:rsidDel="00000000" w:rsidR="00000000" w:rsidRPr="00000000">
        <w:rPr>
          <w:rtl w:val="0"/>
        </w:rPr>
      </w:r>
    </w:p>
    <w:p w:rsidR="00000000" w:rsidDel="00000000" w:rsidP="00000000" w:rsidRDefault="00000000" w:rsidRPr="00000000" w14:paraId="000007D7">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Difference between HTML4 and HTML5</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HTML 4.01, &lt;noscript&gt; tag can be used inside the &lt;body&gt; tag only but in HTML5 it can be used inside &lt;head&gt; and &lt;body&gt; tag.</w:t>
      </w:r>
    </w:p>
    <w:p w:rsidR="00000000" w:rsidDel="00000000" w:rsidP="00000000" w:rsidRDefault="00000000" w:rsidRPr="00000000" w14:paraId="000007D9">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Difference between HTML and XHTML</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noscript tag is not supported in XHTML.</w:t>
      </w:r>
    </w:p>
    <w:p w:rsidR="00000000" w:rsidDel="00000000" w:rsidP="00000000" w:rsidRDefault="00000000" w:rsidRPr="00000000" w14:paraId="000007D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D">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The noscript tag supports global and event attributes in HTML.</w:t>
      </w:r>
    </w:p>
    <w:p w:rsidR="00000000" w:rsidDel="00000000" w:rsidP="00000000" w:rsidRDefault="00000000" w:rsidRPr="00000000" w14:paraId="000007DE">
      <w:pPr>
        <w:pStyle w:val="Heading2"/>
        <w:shd w:fill="ffffff" w:val="clear"/>
        <w:spacing w:after="0" w:before="28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45"/>
        <w:tblW w:w="966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668"/>
        <w:gridCol w:w="1692"/>
        <w:gridCol w:w="1588"/>
        <w:gridCol w:w="1652"/>
        <w:gridCol w:w="1530"/>
        <w:gridCol w:w="1530"/>
        <w:tblGridChange w:id="0">
          <w:tblGrid>
            <w:gridCol w:w="1668"/>
            <w:gridCol w:w="1692"/>
            <w:gridCol w:w="1588"/>
            <w:gridCol w:w="1652"/>
            <w:gridCol w:w="1530"/>
            <w:gridCol w:w="1530"/>
          </w:tblGrid>
        </w:tblGridChange>
      </w:tblGrid>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D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E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21"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E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19"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E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25"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E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23"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E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13"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E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&lt;noscript&gt;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E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E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E8">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E9">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7EA">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7EB">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tl w:val="0"/>
        </w:rPr>
      </w:r>
    </w:p>
    <w:p w:rsidR="00000000" w:rsidDel="00000000" w:rsidP="00000000" w:rsidRDefault="00000000" w:rsidRPr="00000000" w14:paraId="000007EC">
      <w:pPr>
        <w:pStyle w:val="Heading1"/>
        <w:shd w:fill="ffffff" w:val="clear"/>
        <w:spacing w:after="0" w:before="75" w:lineRule="auto"/>
        <w:jc w:val="both"/>
        <w:rPr>
          <w:rFonts w:ascii="Helvetica Neue" w:cs="Helvetica Neue" w:eastAsia="Helvetica Neue" w:hAnsi="Helvetica Neue"/>
          <w:color w:val="610b38"/>
          <w:sz w:val="32"/>
          <w:szCs w:val="32"/>
        </w:rPr>
      </w:pPr>
      <w:r w:rsidDel="00000000" w:rsidR="00000000" w:rsidRPr="00000000">
        <w:rPr>
          <w:rFonts w:ascii="Helvetica Neue" w:cs="Helvetica Neue" w:eastAsia="Helvetica Neue" w:hAnsi="Helvetica Neue"/>
          <w:color w:val="610b38"/>
          <w:sz w:val="32"/>
          <w:szCs w:val="32"/>
          <w:rtl w:val="0"/>
        </w:rPr>
        <w:t xml:space="preserve">HTML bold tag</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bold tag is represented by &lt;b&gt; tag.</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HTML &lt;b&gt; tag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is used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to display the written text in bold format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It is strictly a presentational element. If you want to show your text in bold letters and not have real semantic meaning, then put it within &lt;b&gt;.......&lt;/b&gt; tag.</w:t>
      </w:r>
    </w:p>
    <w:p w:rsidR="00000000" w:rsidDel="00000000" w:rsidP="00000000" w:rsidRDefault="00000000" w:rsidRPr="00000000" w14:paraId="000007EF">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Difference between HTML &lt;b&gt; and &lt;strong&gt; tag</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 tag is explicit whereas strong tag is semantic.The &lt;strong&gt; tag adds extra semantic meaning to the HTML document.</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recommended to use strong tag for bold format now.</w:t>
      </w:r>
    </w:p>
    <w:p w:rsidR="00000000" w:rsidDel="00000000" w:rsidP="00000000" w:rsidRDefault="00000000" w:rsidRPr="00000000" w14:paraId="000007F3">
      <w:pPr>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2"/>
        <w:shd w:fill="ffffff" w:val="clear"/>
        <w:spacing w:after="0" w:before="280" w:lineRule="auto"/>
        <w:jc w:val="both"/>
        <w:rPr>
          <w:rFonts w:ascii="Helvetica Neue" w:cs="Helvetica Neue" w:eastAsia="Helvetica Neue" w:hAnsi="Helvetica Neue"/>
          <w:color w:val="610b38"/>
          <w:sz w:val="20"/>
          <w:szCs w:val="20"/>
        </w:rPr>
      </w:pPr>
      <w:r w:rsidDel="00000000" w:rsidR="00000000" w:rsidRPr="00000000">
        <w:rPr>
          <w:rFonts w:ascii="Helvetica Neue" w:cs="Helvetica Neue" w:eastAsia="Helvetica Neue" w:hAnsi="Helvetica Neue"/>
          <w:color w:val="610b38"/>
          <w:sz w:val="20"/>
          <w:szCs w:val="20"/>
          <w:rtl w:val="0"/>
        </w:rPr>
        <w:t xml:space="preserve">HTML bold tag example</w:t>
      </w:r>
    </w:p>
    <w:p w:rsidR="00000000" w:rsidDel="00000000" w:rsidP="00000000" w:rsidRDefault="00000000" w:rsidRPr="00000000" w14:paraId="000007F5">
      <w:pPr>
        <w:shd w:fill="ffffff" w:val="clea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6699"/>
          <w:sz w:val="20"/>
          <w:szCs w:val="20"/>
          <w:rtl w:val="0"/>
        </w:rPr>
        <w:t xml:space="preserve">&lt;p&gt;</w:t>
      </w:r>
      <w:r w:rsidDel="00000000" w:rsidR="00000000" w:rsidRPr="00000000">
        <w:rPr>
          <w:rFonts w:ascii="Verdana" w:cs="Verdana" w:eastAsia="Verdana" w:hAnsi="Verdana"/>
          <w:color w:val="000000"/>
          <w:sz w:val="20"/>
          <w:szCs w:val="20"/>
          <w:rtl w:val="0"/>
        </w:rPr>
        <w:t xml:space="preserve"> Hello guys, </w:t>
      </w:r>
      <w:r w:rsidDel="00000000" w:rsidR="00000000" w:rsidRPr="00000000">
        <w:rPr>
          <w:rFonts w:ascii="Verdana" w:cs="Verdana" w:eastAsia="Verdana" w:hAnsi="Verdana"/>
          <w:b w:val="1"/>
          <w:color w:val="006699"/>
          <w:sz w:val="20"/>
          <w:szCs w:val="20"/>
          <w:rtl w:val="0"/>
        </w:rPr>
        <w:t xml:space="preserve">&lt;b&gt;</w:t>
      </w:r>
      <w:r w:rsidDel="00000000" w:rsidR="00000000" w:rsidRPr="00000000">
        <w:rPr>
          <w:rFonts w:ascii="Verdana" w:cs="Verdana" w:eastAsia="Verdana" w:hAnsi="Verdana"/>
          <w:color w:val="000000"/>
          <w:sz w:val="20"/>
          <w:szCs w:val="20"/>
          <w:rtl w:val="0"/>
        </w:rPr>
        <w:t xml:space="preserve">this is the method to write bold text.</w:t>
      </w:r>
      <w:r w:rsidDel="00000000" w:rsidR="00000000" w:rsidRPr="00000000">
        <w:rPr>
          <w:rFonts w:ascii="Verdana" w:cs="Verdana" w:eastAsia="Verdana" w:hAnsi="Verdana"/>
          <w:b w:val="1"/>
          <w:color w:val="006699"/>
          <w:sz w:val="20"/>
          <w:szCs w:val="20"/>
          <w:rtl w:val="0"/>
        </w:rPr>
        <w:t xml:space="preserve">&lt;/b&gt;&lt;/p&gt;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Hello guys,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this is the method to write bold text.</w:t>
      </w:r>
      <w:r w:rsidDel="00000000" w:rsidR="00000000" w:rsidRPr="00000000">
        <w:rPr>
          <w:rtl w:val="0"/>
        </w:rPr>
      </w:r>
    </w:p>
    <w:p w:rsidR="00000000" w:rsidDel="00000000" w:rsidP="00000000" w:rsidRDefault="00000000" w:rsidRPr="00000000" w14:paraId="000007F9">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Note: According to HTML5 specification, b tag should be used only if no other tag is appropriate. For example: If you want to write a heading, you must use the header tag &lt;h1&gt; to &lt;h6&gt;. Important statement should be denoted within &lt;strong&gt;.....&lt;/strong&gt; tag, and the text you want to mark or highlight, must be put within &lt;mark&gt;...&lt;/mark&gt; tag.</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is also a CSS 'font-weight' property to set bold text.</w:t>
      </w:r>
    </w:p>
    <w:p w:rsidR="00000000" w:rsidDel="00000000" w:rsidP="00000000" w:rsidRDefault="00000000" w:rsidRPr="00000000" w14:paraId="000007FB">
      <w:pPr>
        <w:pStyle w:val="Heading2"/>
        <w:shd w:fill="ffffff" w:val="clear"/>
        <w:spacing w:after="0" w:before="0" w:lineRule="auto"/>
        <w:jc w:val="both"/>
        <w:rPr>
          <w:rFonts w:ascii="Helvetica Neue" w:cs="Helvetica Neue" w:eastAsia="Helvetica Neue" w:hAnsi="Helvetica Neue"/>
          <w:color w:val="610b4b"/>
          <w:sz w:val="20"/>
          <w:szCs w:val="20"/>
        </w:rPr>
      </w:pPr>
      <w:r w:rsidDel="00000000" w:rsidR="00000000" w:rsidRPr="00000000">
        <w:rPr>
          <w:rFonts w:ascii="Helvetica Neue" w:cs="Helvetica Neue" w:eastAsia="Helvetica Neue" w:hAnsi="Helvetica Neue"/>
          <w:color w:val="610b4b"/>
          <w:sz w:val="20"/>
          <w:szCs w:val="20"/>
          <w:rtl w:val="0"/>
        </w:rPr>
        <w:t xml:space="preserve">Supporting Browsers</w:t>
      </w:r>
    </w:p>
    <w:tbl>
      <w:tblPr>
        <w:tblStyle w:val="Table46"/>
        <w:tblW w:w="9660.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1470"/>
        <w:gridCol w:w="1800"/>
        <w:gridCol w:w="1440"/>
        <w:gridCol w:w="1710"/>
        <w:gridCol w:w="1710"/>
        <w:gridCol w:w="1530"/>
        <w:tblGridChange w:id="0">
          <w:tblGrid>
            <w:gridCol w:w="1470"/>
            <w:gridCol w:w="1800"/>
            <w:gridCol w:w="1440"/>
            <w:gridCol w:w="1710"/>
            <w:gridCol w:w="1710"/>
            <w:gridCol w:w="1530"/>
          </w:tblGrid>
        </w:tblGridChange>
      </w:tblGrid>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FC">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Element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FD">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chrome browser" id="1011" name="image16.png"/>
                  <a:graphic>
                    <a:graphicData uri="http://schemas.openxmlformats.org/drawingml/2006/picture">
                      <pic:pic>
                        <pic:nvPicPr>
                          <pic:cNvPr descr="chrome browser" id="0" name="image16.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Chrome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FE">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ie browser" id="1017" name="image13.png"/>
                  <a:graphic>
                    <a:graphicData uri="http://schemas.openxmlformats.org/drawingml/2006/picture">
                      <pic:pic>
                        <pic:nvPicPr>
                          <pic:cNvPr descr="ie browser" id="0" name="image13.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IE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7FF">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firefox browser" id="1015" name="image14.png"/>
                  <a:graphic>
                    <a:graphicData uri="http://schemas.openxmlformats.org/drawingml/2006/picture">
                      <pic:pic>
                        <pic:nvPicPr>
                          <pic:cNvPr descr="firefox browser" id="0" name="image1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Firefox</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800">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opera browser" id="1007" name="image17.png"/>
                  <a:graphic>
                    <a:graphicData uri="http://schemas.openxmlformats.org/drawingml/2006/picture">
                      <pic:pic>
                        <pic:nvPicPr>
                          <pic:cNvPr descr="opera browser" id="0" name="image1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Opera</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801">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152400" cy="152400"/>
                  <wp:effectExtent b="0" l="0" r="0" t="0"/>
                  <wp:docPr descr="safari browser" id="1006" name="image15.png"/>
                  <a:graphic>
                    <a:graphicData uri="http://schemas.openxmlformats.org/drawingml/2006/picture">
                      <pic:pic>
                        <pic:nvPicPr>
                          <pic:cNvPr descr="safari browser" id="0" name="image1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000000"/>
                <w:sz w:val="20"/>
                <w:szCs w:val="20"/>
                <w:rtl w:val="0"/>
              </w:rPr>
              <w:t xml:space="preserve"> Safari</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802">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&lt;b&gt;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803">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804">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805">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806">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807">
            <w:pPr>
              <w:spacing w:after="0" w:line="240" w:lineRule="auto"/>
              <w:ind w:left="30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Yes</w:t>
            </w:r>
          </w:p>
        </w:tc>
      </w:tr>
    </w:tbl>
    <w:p w:rsidR="00000000" w:rsidDel="00000000" w:rsidP="00000000" w:rsidRDefault="00000000" w:rsidRPr="00000000" w14:paraId="00000808">
      <w:pPr>
        <w:pStyle w:val="Heading4"/>
        <w:pBdr>
          <w:top w:color="ffc0cb" w:space="11" w:sz="6" w:val="single"/>
          <w:left w:color="ffa500" w:space="30" w:sz="18" w:val="single"/>
          <w:bottom w:color="ffc0cb" w:space="11" w:sz="6" w:val="single"/>
          <w:right w:color="ffc0cb" w:space="11" w:sz="6" w:val="single"/>
        </w:pBdr>
        <w:shd w:fill="ffffff" w:val="clear"/>
        <w:spacing w:line="240" w:lineRule="auto"/>
        <w:jc w:val="both"/>
        <w:rPr>
          <w:rFonts w:ascii="Arial" w:cs="Arial" w:eastAsia="Arial" w:hAnsi="Arial"/>
          <w:color w:val="008000"/>
          <w:sz w:val="20"/>
          <w:szCs w:val="20"/>
        </w:rPr>
      </w:pPr>
      <w:r w:rsidDel="00000000" w:rsidR="00000000" w:rsidRPr="00000000">
        <w:rPr>
          <w:rFonts w:ascii="Arial" w:cs="Arial" w:eastAsia="Arial" w:hAnsi="Arial"/>
          <w:color w:val="008000"/>
          <w:sz w:val="20"/>
          <w:szCs w:val="20"/>
          <w:rtl w:val="0"/>
        </w:rPr>
        <w:t xml:space="preserve">Note: HTML b tag also supports the global and event attribute in HTML.</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Courier New"/>
  <w:font w:name="Arial"/>
  <w:font w:name="Helvetica Neue">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upperLetter"/>
      <w:lvlText w:val="%1."/>
      <w:lvlJc w:val="left"/>
      <w:pPr>
        <w:ind w:left="720" w:hanging="360"/>
      </w:pPr>
      <w:rPr/>
    </w:lvl>
    <w:lvl w:ilvl="1">
      <w:start w:val="1"/>
      <w:numFmt w:val="upperLetter"/>
      <w:lvlText w:val="%2."/>
      <w:lvlJc w:val="left"/>
      <w:pPr>
        <w:ind w:left="1440" w:hanging="360"/>
      </w:pPr>
      <w:rPr/>
    </w:lvl>
    <w:lvl w:ilvl="2">
      <w:start w:val="1"/>
      <w:numFmt w:val="upperLetter"/>
      <w:lvlText w:val="%3."/>
      <w:lvlJc w:val="left"/>
      <w:pPr>
        <w:ind w:left="2160" w:hanging="360"/>
      </w:pPr>
      <w:rPr/>
    </w:lvl>
    <w:lvl w:ilvl="3">
      <w:start w:val="1"/>
      <w:numFmt w:val="upperLetter"/>
      <w:lvlText w:val="%4."/>
      <w:lvlJc w:val="left"/>
      <w:pPr>
        <w:ind w:left="2880" w:hanging="360"/>
      </w:pPr>
      <w:rPr/>
    </w:lvl>
    <w:lvl w:ilvl="4">
      <w:start w:val="1"/>
      <w:numFmt w:val="upperLetter"/>
      <w:lvlText w:val="%5."/>
      <w:lvlJc w:val="left"/>
      <w:pPr>
        <w:ind w:left="3600" w:hanging="360"/>
      </w:pPr>
      <w:rPr/>
    </w:lvl>
    <w:lvl w:ilvl="5">
      <w:start w:val="1"/>
      <w:numFmt w:val="upperLetter"/>
      <w:lvlText w:val="%6."/>
      <w:lvlJc w:val="left"/>
      <w:pPr>
        <w:ind w:left="4320" w:hanging="360"/>
      </w:pPr>
      <w:rPr/>
    </w:lvl>
    <w:lvl w:ilvl="6">
      <w:start w:val="1"/>
      <w:numFmt w:val="upperLetter"/>
      <w:lvlText w:val="%7."/>
      <w:lvlJc w:val="left"/>
      <w:pPr>
        <w:ind w:left="5040" w:hanging="360"/>
      </w:pPr>
      <w:rPr/>
    </w:lvl>
    <w:lvl w:ilvl="7">
      <w:start w:val="1"/>
      <w:numFmt w:val="upperLetter"/>
      <w:lvlText w:val="%8."/>
      <w:lvlJc w:val="left"/>
      <w:pPr>
        <w:ind w:left="5760" w:hanging="360"/>
      </w:pPr>
      <w:rPr/>
    </w:lvl>
    <w:lvl w:ilvl="8">
      <w:start w:val="1"/>
      <w:numFmt w:val="upperLetter"/>
      <w:lvlText w:val="%9."/>
      <w:lvlJc w:val="left"/>
      <w:pPr>
        <w:ind w:left="6480" w:hanging="360"/>
      </w:pPr>
      <w:rPr/>
    </w:lvl>
  </w:abstractNum>
  <w:abstractNum w:abstractNumId="9">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1">
    <w:lvl w:ilvl="0">
      <w:start w:val="5"/>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3E7A"/>
  </w:style>
  <w:style w:type="paragraph" w:styleId="Heading1">
    <w:name w:val="heading 1"/>
    <w:basedOn w:val="Normal"/>
    <w:link w:val="Heading1Char"/>
    <w:uiPriority w:val="9"/>
    <w:qFormat w:val="1"/>
    <w:rsid w:val="00672EF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672EF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71299E"/>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1299E"/>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1299E"/>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1299E"/>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65735"/>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672EF9"/>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672EF9"/>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672EF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672EF9"/>
    <w:rPr>
      <w:color w:val="0000ff"/>
      <w:u w:val="single"/>
    </w:rPr>
  </w:style>
  <w:style w:type="character" w:styleId="tag" w:customStyle="1">
    <w:name w:val="tag"/>
    <w:basedOn w:val="DefaultParagraphFont"/>
    <w:rsid w:val="00672EF9"/>
  </w:style>
  <w:style w:type="character" w:styleId="tag-name" w:customStyle="1">
    <w:name w:val="tag-name"/>
    <w:basedOn w:val="DefaultParagraphFont"/>
    <w:rsid w:val="00672EF9"/>
  </w:style>
  <w:style w:type="character" w:styleId="testit" w:customStyle="1">
    <w:name w:val="testit"/>
    <w:basedOn w:val="DefaultParagraphFont"/>
    <w:rsid w:val="00672EF9"/>
  </w:style>
  <w:style w:type="paragraph" w:styleId="BalloonText">
    <w:name w:val="Balloon Text"/>
    <w:basedOn w:val="Normal"/>
    <w:link w:val="BalloonTextChar"/>
    <w:uiPriority w:val="99"/>
    <w:semiHidden w:val="1"/>
    <w:unhideWhenUsed w:val="1"/>
    <w:rsid w:val="00672EF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2EF9"/>
    <w:rPr>
      <w:rFonts w:ascii="Tahoma" w:cs="Tahoma" w:hAnsi="Tahoma"/>
      <w:sz w:val="16"/>
      <w:szCs w:val="16"/>
    </w:rPr>
  </w:style>
  <w:style w:type="character" w:styleId="HTMLTypewriter">
    <w:name w:val="HTML Typewriter"/>
    <w:basedOn w:val="DefaultParagraphFont"/>
    <w:uiPriority w:val="99"/>
    <w:semiHidden w:val="1"/>
    <w:unhideWhenUsed w:val="1"/>
    <w:rsid w:val="0065005A"/>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semiHidden w:val="1"/>
    <w:rsid w:val="0071299E"/>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71299E"/>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1299E"/>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1299E"/>
    <w:rPr>
      <w:rFonts w:asciiTheme="majorHAnsi" w:cstheme="majorBidi" w:eastAsiaTheme="majorEastAsia" w:hAnsiTheme="majorHAnsi"/>
      <w:i w:val="1"/>
      <w:iCs w:val="1"/>
      <w:color w:val="243f60" w:themeColor="accent1" w:themeShade="00007F"/>
    </w:rPr>
  </w:style>
  <w:style w:type="character" w:styleId="nexttopictext" w:customStyle="1">
    <w:name w:val="nexttopictext"/>
    <w:basedOn w:val="DefaultParagraphFont"/>
    <w:rsid w:val="008A37FA"/>
  </w:style>
  <w:style w:type="character" w:styleId="nexttopiclink" w:customStyle="1">
    <w:name w:val="nexttopiclink"/>
    <w:basedOn w:val="DefaultParagraphFont"/>
    <w:rsid w:val="008A37FA"/>
  </w:style>
  <w:style w:type="paragraph" w:styleId="HTMLPreformatted">
    <w:name w:val="HTML Preformatted"/>
    <w:basedOn w:val="Normal"/>
    <w:link w:val="HTMLPreformattedChar"/>
    <w:uiPriority w:val="99"/>
    <w:semiHidden w:val="1"/>
    <w:unhideWhenUsed w:val="1"/>
    <w:rsid w:val="00A7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7695C"/>
    <w:rPr>
      <w:rFonts w:ascii="Courier New" w:cs="Courier New" w:eastAsia="Times New Roman" w:hAnsi="Courier New"/>
      <w:sz w:val="20"/>
      <w:szCs w:val="20"/>
    </w:rPr>
  </w:style>
  <w:style w:type="character" w:styleId="attribute" w:customStyle="1">
    <w:name w:val="attribute"/>
    <w:basedOn w:val="DefaultParagraphFont"/>
    <w:rsid w:val="00A7695C"/>
  </w:style>
  <w:style w:type="character" w:styleId="attribute-value" w:customStyle="1">
    <w:name w:val="attribute-value"/>
    <w:basedOn w:val="DefaultParagraphFont"/>
    <w:rsid w:val="00A7695C"/>
  </w:style>
  <w:style w:type="character" w:styleId="FollowedHyperlink">
    <w:name w:val="FollowedHyperlink"/>
    <w:basedOn w:val="DefaultParagraphFont"/>
    <w:uiPriority w:val="99"/>
    <w:semiHidden w:val="1"/>
    <w:unhideWhenUsed w:val="1"/>
    <w:rsid w:val="003C3AB9"/>
    <w:rPr>
      <w:color w:val="800080"/>
      <w:u w:val="single"/>
    </w:rPr>
  </w:style>
  <w:style w:type="paragraph" w:styleId="z-TopofForm">
    <w:name w:val="HTML Top of Form"/>
    <w:basedOn w:val="Normal"/>
    <w:next w:val="Normal"/>
    <w:link w:val="z-TopofFormChar"/>
    <w:hidden w:val="1"/>
    <w:uiPriority w:val="99"/>
    <w:semiHidden w:val="1"/>
    <w:unhideWhenUsed w:val="1"/>
    <w:rsid w:val="002871EC"/>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2871EC"/>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2871EC"/>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2871EC"/>
    <w:rPr>
      <w:rFonts w:ascii="Arial" w:cs="Arial" w:eastAsia="Times New Roman" w:hAnsi="Arial"/>
      <w:vanish w:val="1"/>
      <w:sz w:val="16"/>
      <w:szCs w:val="16"/>
    </w:rPr>
  </w:style>
  <w:style w:type="character" w:styleId="Emphasis">
    <w:name w:val="Emphasis"/>
    <w:basedOn w:val="DefaultParagraphFont"/>
    <w:uiPriority w:val="20"/>
    <w:qFormat w:val="1"/>
    <w:rsid w:val="00A478BA"/>
    <w:rPr>
      <w:i w:val="1"/>
      <w:iCs w:val="1"/>
    </w:rPr>
  </w:style>
  <w:style w:type="character" w:styleId="Strong">
    <w:name w:val="Strong"/>
    <w:basedOn w:val="DefaultParagraphFont"/>
    <w:uiPriority w:val="22"/>
    <w:qFormat w:val="1"/>
    <w:rsid w:val="00A478BA"/>
    <w:rPr>
      <w:b w:val="1"/>
      <w:bCs w:val="1"/>
    </w:rPr>
  </w:style>
  <w:style w:type="character" w:styleId="HTMLDefinition">
    <w:name w:val="HTML Definition"/>
    <w:basedOn w:val="DefaultParagraphFont"/>
    <w:uiPriority w:val="99"/>
    <w:semiHidden w:val="1"/>
    <w:unhideWhenUsed w:val="1"/>
    <w:rsid w:val="00A478BA"/>
    <w:rPr>
      <w:i w:val="1"/>
      <w:iCs w:val="1"/>
    </w:rPr>
  </w:style>
  <w:style w:type="character" w:styleId="HTMLCode">
    <w:name w:val="HTML Code"/>
    <w:basedOn w:val="DefaultParagraphFont"/>
    <w:uiPriority w:val="99"/>
    <w:semiHidden w:val="1"/>
    <w:unhideWhenUsed w:val="1"/>
    <w:rsid w:val="00A478BA"/>
    <w:rPr>
      <w:rFonts w:ascii="Courier New" w:cs="Courier New" w:eastAsia="Times New Roman" w:hAnsi="Courier New"/>
      <w:sz w:val="20"/>
      <w:szCs w:val="20"/>
    </w:rPr>
  </w:style>
  <w:style w:type="character" w:styleId="HTMLSample">
    <w:name w:val="HTML Sample"/>
    <w:basedOn w:val="DefaultParagraphFont"/>
    <w:uiPriority w:val="99"/>
    <w:semiHidden w:val="1"/>
    <w:unhideWhenUsed w:val="1"/>
    <w:rsid w:val="00A478BA"/>
    <w:rPr>
      <w:rFonts w:ascii="Courier New" w:cs="Courier New" w:eastAsia="Times New Roman" w:hAnsi="Courier New"/>
    </w:rPr>
  </w:style>
  <w:style w:type="character" w:styleId="HTMLKeyboard">
    <w:name w:val="HTML Keyboard"/>
    <w:basedOn w:val="DefaultParagraphFont"/>
    <w:uiPriority w:val="99"/>
    <w:semiHidden w:val="1"/>
    <w:unhideWhenUsed w:val="1"/>
    <w:rsid w:val="00A478BA"/>
    <w:rPr>
      <w:rFonts w:ascii="Courier New" w:cs="Courier New" w:eastAsia="Times New Roman" w:hAnsi="Courier New"/>
      <w:sz w:val="20"/>
      <w:szCs w:val="20"/>
    </w:rPr>
  </w:style>
  <w:style w:type="character" w:styleId="HTMLVariable">
    <w:name w:val="HTML Variable"/>
    <w:basedOn w:val="DefaultParagraphFont"/>
    <w:uiPriority w:val="99"/>
    <w:semiHidden w:val="1"/>
    <w:unhideWhenUsed w:val="1"/>
    <w:rsid w:val="00A478BA"/>
    <w:rPr>
      <w:i w:val="1"/>
      <w:iCs w:val="1"/>
    </w:rPr>
  </w:style>
  <w:style w:type="paragraph" w:styleId="Header">
    <w:name w:val="header"/>
    <w:basedOn w:val="Normal"/>
    <w:link w:val="HeaderChar"/>
    <w:uiPriority w:val="99"/>
    <w:unhideWhenUsed w:val="1"/>
    <w:rsid w:val="000D5B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5B9C"/>
  </w:style>
  <w:style w:type="paragraph" w:styleId="Footer">
    <w:name w:val="footer"/>
    <w:basedOn w:val="Normal"/>
    <w:link w:val="FooterChar"/>
    <w:uiPriority w:val="99"/>
    <w:unhideWhenUsed w:val="1"/>
    <w:rsid w:val="000D5B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5B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javatpoint.com/oprweb/test.jsp?filename=htmltable1" TargetMode="External"/><Relationship Id="rId42" Type="http://schemas.openxmlformats.org/officeDocument/2006/relationships/hyperlink" Target="http://www.javatpoint.com/oprweb/test.jsp?filename=htmltable4" TargetMode="External"/><Relationship Id="rId41" Type="http://schemas.openxmlformats.org/officeDocument/2006/relationships/hyperlink" Target="http://www.javatpoint.com/oprweb/test.jsp?filename=htmltable3" TargetMode="External"/><Relationship Id="rId44" Type="http://schemas.openxmlformats.org/officeDocument/2006/relationships/hyperlink" Target="http://www.javatpoint.com/oprweb/test.jsp?filename=htmltable2" TargetMode="External"/><Relationship Id="rId43" Type="http://schemas.openxmlformats.org/officeDocument/2006/relationships/hyperlink" Target="http://www.javatpoint.com/oprweb/test.jsp?filename=htmltable6" TargetMode="External"/><Relationship Id="rId46" Type="http://schemas.openxmlformats.org/officeDocument/2006/relationships/hyperlink" Target="http://www.javatpoint.com/oprweb/test.jsp?filename=htmltable9" TargetMode="External"/><Relationship Id="rId45" Type="http://schemas.openxmlformats.org/officeDocument/2006/relationships/hyperlink" Target="http://www.javatpoint.com/oprweb/test.jsp?filename=htmltable7" TargetMode="External"/><Relationship Id="rId1" Type="http://schemas.openxmlformats.org/officeDocument/2006/relationships/image" Target="media/image6.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image" Target="media/image6.wmf"/><Relationship Id="rId48" Type="http://schemas.openxmlformats.org/officeDocument/2006/relationships/image" Target="media/image19.png"/><Relationship Id="rId9" Type="http://schemas.openxmlformats.org/officeDocument/2006/relationships/image" Target="media/image1.wmf"/><Relationship Id="rId47" Type="http://schemas.openxmlformats.org/officeDocument/2006/relationships/hyperlink" Target="http://www.javatpoint.com/oprweb/test.jsp?filename=htmltable8" TargetMode="External"/><Relationship Id="rId49" Type="http://schemas.openxmlformats.org/officeDocument/2006/relationships/hyperlink" Target="http://www.javatpoint.com/oprweb/test.jsp?filename=htmlform1" TargetMode="External"/><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9.wmf"/><Relationship Id="rId8" Type="http://schemas.openxmlformats.org/officeDocument/2006/relationships/image" Target="media/image1.wmf"/><Relationship Id="rId31" Type="http://schemas.openxmlformats.org/officeDocument/2006/relationships/hyperlink" Target="http://www.javatpoint.com/oprweb/test.jsp?filename=htmlformat11" TargetMode="External"/><Relationship Id="rId30" Type="http://schemas.openxmlformats.org/officeDocument/2006/relationships/hyperlink" Target="http://www.javatpoint.com/oprweb/test.jsp?filename=htmlformat10" TargetMode="External"/><Relationship Id="rId33" Type="http://schemas.openxmlformats.org/officeDocument/2006/relationships/image" Target="media/image13.png"/><Relationship Id="rId32" Type="http://schemas.openxmlformats.org/officeDocument/2006/relationships/image" Target="media/image16.png"/><Relationship Id="rId35" Type="http://schemas.openxmlformats.org/officeDocument/2006/relationships/image" Target="media/image17.png"/><Relationship Id="rId34" Type="http://schemas.openxmlformats.org/officeDocument/2006/relationships/image" Target="media/image14.png"/><Relationship Id="rId37" Type="http://schemas.openxmlformats.org/officeDocument/2006/relationships/hyperlink" Target="http://www.javatpoint.com/oprweb/test.jsp?filename=htmlparagraph2" TargetMode="External"/><Relationship Id="rId36" Type="http://schemas.openxmlformats.org/officeDocument/2006/relationships/image" Target="media/image15.png"/><Relationship Id="rId39" Type="http://schemas.openxmlformats.org/officeDocument/2006/relationships/image" Target="media/image20.jpg"/><Relationship Id="rId38" Type="http://schemas.openxmlformats.org/officeDocument/2006/relationships/hyperlink" Target="http://www.javatpoint.com/oprweb/test.jsp?filename=htmlanchor1" TargetMode="External"/><Relationship Id="rId20" Type="http://schemas.openxmlformats.org/officeDocument/2006/relationships/hyperlink" Target="http://www.javatpoint.com/oprweb/test.jsp?filename=htmlhtml1" TargetMode="External"/><Relationship Id="rId22" Type="http://schemas.openxmlformats.org/officeDocument/2006/relationships/hyperlink" Target="http://www.javatpoint.com/oprweb/test.jsp?filename=htmltags1" TargetMode="External"/><Relationship Id="rId21" Type="http://schemas.openxmlformats.org/officeDocument/2006/relationships/hyperlink" Target="http://www.javatpoint.com/oprweb/test.jsp?filename=htmlhtml1" TargetMode="External"/><Relationship Id="rId24" Type="http://schemas.openxmlformats.org/officeDocument/2006/relationships/hyperlink" Target="http://www.javatpoint.com/oprweb/test.jsp?filename=htmlformat4" TargetMode="External"/><Relationship Id="rId23" Type="http://schemas.openxmlformats.org/officeDocument/2006/relationships/hyperlink" Target="http://www.javatpoint.com/oprweb/test.jsp?filename=htmlformat2" TargetMode="External"/><Relationship Id="rId26" Type="http://schemas.openxmlformats.org/officeDocument/2006/relationships/hyperlink" Target="http://www.javatpoint.com/oprweb/test.jsp?filename=htmlformat6" TargetMode="External"/><Relationship Id="rId25" Type="http://schemas.openxmlformats.org/officeDocument/2006/relationships/hyperlink" Target="http://www.javatpoint.com/oprweb/test.jsp?filename=htmlformat5" TargetMode="External"/><Relationship Id="rId28" Type="http://schemas.openxmlformats.org/officeDocument/2006/relationships/hyperlink" Target="http://www.javatpoint.com/oprweb/test.jsp?filename=htmlformat8" TargetMode="External"/><Relationship Id="rId27" Type="http://schemas.openxmlformats.org/officeDocument/2006/relationships/hyperlink" Target="http://www.javatpoint.com/oprweb/test.jsp?filename=htmlformat7" TargetMode="External"/><Relationship Id="rId29" Type="http://schemas.openxmlformats.org/officeDocument/2006/relationships/hyperlink" Target="http://www.javatpoint.com/oprweb/test.jsp?filename=htmlformat9" TargetMode="External"/><Relationship Id="rId11" Type="http://schemas.openxmlformats.org/officeDocument/2006/relationships/image" Target="media/image3.wmf"/><Relationship Id="rId10" Type="http://schemas.openxmlformats.org/officeDocument/2006/relationships/image" Target="media/image3.wmf"/><Relationship Id="rId13" Type="http://schemas.openxmlformats.org/officeDocument/2006/relationships/theme" Target="theme/theme1.xml"/><Relationship Id="rId12" Type="http://schemas.openxmlformats.org/officeDocument/2006/relationships/image" Target="media/image4.wmf"/><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image" Target="media/image18.png"/><Relationship Id="rId1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3" Type="http://schemas.openxmlformats.org/officeDocument/2006/relationships/font" Target="fonts/HelveticaNeue-regular.ttf"/><Relationship Id="rId15" Type="http://schemas.openxmlformats.org/officeDocument/2006/relationships/font" Target="fonts/HelveticaNeue-italic.ttf"/><Relationship Id="rId14" Type="http://schemas.openxmlformats.org/officeDocument/2006/relationships/font" Target="fonts/HelveticaNeue-bold.ttf"/><Relationship Id="rId1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8pw8sCRBqSE4PL8rU9nYKRRHg==">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2017-09-11T09:57:00Z</dcterms:created>
  <dc:creator>zerozilla</dc:creator>
</cp:coreProperties>
</file>